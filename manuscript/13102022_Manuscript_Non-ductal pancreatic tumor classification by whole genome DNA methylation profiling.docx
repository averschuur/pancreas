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CB46" w14:textId="0583D033" w:rsidR="007F2865" w:rsidRDefault="005A2B2E" w:rsidP="006678F8">
      <w:pPr>
        <w:pStyle w:val="Titel"/>
        <w:spacing w:line="360" w:lineRule="auto"/>
        <w:rPr>
          <w:lang w:val="en-US"/>
        </w:rPr>
      </w:pPr>
      <w:r>
        <w:rPr>
          <w:lang w:val="en-US"/>
        </w:rPr>
        <w:t xml:space="preserve">Non-ductal pancreatic tumor classification by whole genome DNA </w:t>
      </w:r>
      <w:r w:rsidR="009A25AF">
        <w:rPr>
          <w:lang w:val="en-US"/>
        </w:rPr>
        <w:t xml:space="preserve">methylation </w:t>
      </w:r>
      <w:r>
        <w:rPr>
          <w:lang w:val="en-US"/>
        </w:rPr>
        <w:t>profiling</w:t>
      </w:r>
    </w:p>
    <w:p w14:paraId="40EB2435" w14:textId="77777777" w:rsidR="007F2865" w:rsidRDefault="007F2865" w:rsidP="006678F8">
      <w:pPr>
        <w:spacing w:line="360" w:lineRule="auto"/>
        <w:rPr>
          <w:rFonts w:cs="Calibri"/>
          <w:lang w:val="en-US"/>
        </w:rPr>
      </w:pPr>
    </w:p>
    <w:p w14:paraId="17D8CEB0" w14:textId="5AC0D92A" w:rsidR="007F2865" w:rsidRPr="00C35E7C" w:rsidRDefault="005A2B2E" w:rsidP="00C35E7C">
      <w:pPr>
        <w:spacing w:line="360" w:lineRule="auto"/>
        <w:rPr>
          <w:rFonts w:asciiTheme="minorHAnsi" w:hAnsiTheme="minorHAnsi" w:cstheme="minorHAnsi"/>
          <w:sz w:val="24"/>
          <w:szCs w:val="24"/>
          <w:lang w:val="en-US"/>
        </w:rPr>
      </w:pPr>
      <w:r w:rsidRPr="00C35E7C">
        <w:rPr>
          <w:rFonts w:asciiTheme="minorHAnsi" w:hAnsiTheme="minorHAnsi" w:cstheme="minorHAnsi"/>
          <w:sz w:val="24"/>
          <w:szCs w:val="24"/>
          <w:lang w:val="de-DE"/>
        </w:rPr>
        <w:t>Anna Vera D. Verschuur</w:t>
      </w:r>
      <w:r w:rsidR="00C35E7C" w:rsidRPr="00C35E7C">
        <w:rPr>
          <w:rFonts w:asciiTheme="minorHAnsi" w:hAnsiTheme="minorHAnsi" w:cstheme="minorHAnsi"/>
          <w:sz w:val="24"/>
          <w:szCs w:val="24"/>
          <w:lang w:val="de-DE"/>
        </w:rPr>
        <w:t>*</w:t>
      </w:r>
      <w:r w:rsidR="00326D89" w:rsidRPr="00C35E7C">
        <w:rPr>
          <w:rFonts w:asciiTheme="minorHAnsi" w:hAnsiTheme="minorHAnsi" w:cstheme="minorHAnsi"/>
          <w:sz w:val="24"/>
          <w:szCs w:val="24"/>
          <w:lang w:val="de-DE"/>
        </w:rPr>
        <w:t>,</w:t>
      </w:r>
      <w:r w:rsidR="00675386" w:rsidRPr="00C35E7C">
        <w:rPr>
          <w:rFonts w:asciiTheme="minorHAnsi" w:hAnsiTheme="minorHAnsi" w:cstheme="minorHAnsi"/>
          <w:sz w:val="24"/>
          <w:szCs w:val="24"/>
          <w:lang w:val="de-DE"/>
        </w:rPr>
        <w:t xml:space="preserve"> MD,</w:t>
      </w:r>
      <w:r w:rsidR="00326D89" w:rsidRPr="00C35E7C">
        <w:rPr>
          <w:rFonts w:asciiTheme="minorHAnsi" w:hAnsiTheme="minorHAnsi" w:cstheme="minorHAnsi"/>
          <w:sz w:val="24"/>
          <w:szCs w:val="24"/>
          <w:lang w:val="de-DE"/>
        </w:rPr>
        <w:t xml:space="preserve"> </w:t>
      </w:r>
      <w:r w:rsidR="00326D89" w:rsidRPr="00C35E7C">
        <w:rPr>
          <w:rFonts w:asciiTheme="minorHAnsi" w:hAnsiTheme="minorHAnsi" w:cstheme="minorHAnsi"/>
          <w:sz w:val="24"/>
          <w:szCs w:val="24"/>
          <w:lang w:val="en-US"/>
        </w:rPr>
        <w:t>Department of Pathology, University Medical Center Utrecht, Utrecht University, Utrecht, The Netherlands</w:t>
      </w:r>
      <w:r w:rsidRPr="00C35E7C">
        <w:rPr>
          <w:rFonts w:asciiTheme="minorHAnsi" w:hAnsiTheme="minorHAnsi" w:cstheme="minorHAnsi"/>
          <w:sz w:val="24"/>
          <w:szCs w:val="24"/>
          <w:lang w:val="de-DE"/>
        </w:rPr>
        <w:br/>
        <w:t xml:space="preserve">Florine </w:t>
      </w:r>
      <w:proofErr w:type="spellStart"/>
      <w:r w:rsidRPr="00C35E7C">
        <w:rPr>
          <w:rFonts w:asciiTheme="minorHAnsi" w:hAnsiTheme="minorHAnsi" w:cstheme="minorHAnsi"/>
          <w:sz w:val="24"/>
          <w:szCs w:val="24"/>
          <w:lang w:val="de-DE"/>
        </w:rPr>
        <w:t>Westerbeke</w:t>
      </w:r>
      <w:proofErr w:type="spellEnd"/>
      <w:r w:rsidR="00326D89" w:rsidRPr="00C35E7C">
        <w:rPr>
          <w:rFonts w:asciiTheme="minorHAnsi" w:hAnsiTheme="minorHAnsi" w:cstheme="minorHAnsi"/>
          <w:sz w:val="24"/>
          <w:szCs w:val="24"/>
          <w:lang w:val="de-DE"/>
        </w:rPr>
        <w:t xml:space="preserve">, </w:t>
      </w:r>
      <w:r w:rsidR="00326D89" w:rsidRPr="00C35E7C">
        <w:rPr>
          <w:rFonts w:asciiTheme="minorHAnsi" w:hAnsiTheme="minorHAnsi" w:cstheme="minorHAnsi"/>
          <w:sz w:val="24"/>
          <w:szCs w:val="24"/>
          <w:lang w:val="en-US"/>
        </w:rPr>
        <w:t>Department of Pathology, University Medical Center Utrecht, Utrecht University, Utrecht, The Netherlands</w:t>
      </w:r>
      <w:r w:rsidR="00C35E7C" w:rsidRPr="00C35E7C">
        <w:rPr>
          <w:rFonts w:asciiTheme="minorHAnsi" w:hAnsiTheme="minorHAnsi" w:cstheme="minorHAnsi"/>
          <w:sz w:val="24"/>
          <w:szCs w:val="24"/>
          <w:lang w:val="en-US"/>
        </w:rPr>
        <w:br/>
        <w:t xml:space="preserve">Jamal K </w:t>
      </w:r>
      <w:proofErr w:type="spellStart"/>
      <w:r w:rsidR="00C35E7C" w:rsidRPr="00C35E7C">
        <w:rPr>
          <w:rFonts w:asciiTheme="minorHAnsi" w:hAnsiTheme="minorHAnsi" w:cstheme="minorHAnsi"/>
          <w:sz w:val="24"/>
          <w:szCs w:val="24"/>
          <w:lang w:val="en-US"/>
        </w:rPr>
        <w:t>Benhamida</w:t>
      </w:r>
      <w:proofErr w:type="spellEnd"/>
      <w:r w:rsidR="00C35E7C" w:rsidRPr="00C35E7C">
        <w:rPr>
          <w:rFonts w:asciiTheme="minorHAnsi" w:hAnsiTheme="minorHAnsi" w:cstheme="minorHAnsi"/>
          <w:sz w:val="24"/>
          <w:szCs w:val="24"/>
          <w:lang w:val="en-US"/>
        </w:rPr>
        <w:t xml:space="preserve">, </w:t>
      </w:r>
      <w:r w:rsidR="00C35E7C" w:rsidRPr="00C35E7C">
        <w:rPr>
          <w:rFonts w:asciiTheme="minorHAnsi" w:hAnsiTheme="minorHAnsi" w:cstheme="minorHAnsi"/>
          <w:color w:val="212121"/>
          <w:sz w:val="24"/>
          <w:szCs w:val="24"/>
          <w:shd w:val="clear" w:color="auto" w:fill="FFFFFF"/>
          <w:lang w:val="en-US"/>
        </w:rPr>
        <w:t>Department of Pathology, Memorial Sloan Kettering Cancer Center, New York, NY, USA</w:t>
      </w:r>
      <w:r w:rsidR="00C35E7C" w:rsidRPr="00C35E7C">
        <w:rPr>
          <w:rFonts w:asciiTheme="minorHAnsi" w:hAnsiTheme="minorHAnsi" w:cstheme="minorHAnsi"/>
          <w:sz w:val="24"/>
          <w:szCs w:val="24"/>
          <w:lang w:val="en-US"/>
        </w:rPr>
        <w:br/>
      </w:r>
      <w:proofErr w:type="spellStart"/>
      <w:r w:rsidR="00C35E7C" w:rsidRPr="00C35E7C">
        <w:rPr>
          <w:rFonts w:asciiTheme="minorHAnsi" w:hAnsiTheme="minorHAnsi" w:cstheme="minorHAnsi"/>
          <w:sz w:val="24"/>
          <w:szCs w:val="24"/>
          <w:lang w:val="en-US"/>
        </w:rPr>
        <w:t>Olca</w:t>
      </w:r>
      <w:proofErr w:type="spellEnd"/>
      <w:r w:rsidR="00C35E7C" w:rsidRPr="00C35E7C">
        <w:rPr>
          <w:rFonts w:asciiTheme="minorHAnsi" w:hAnsiTheme="minorHAnsi" w:cstheme="minorHAnsi"/>
          <w:sz w:val="24"/>
          <w:szCs w:val="24"/>
          <w:lang w:val="en-US"/>
        </w:rPr>
        <w:t xml:space="preserve"> </w:t>
      </w:r>
      <w:proofErr w:type="spellStart"/>
      <w:r w:rsidR="00C35E7C" w:rsidRPr="00C35E7C">
        <w:rPr>
          <w:rFonts w:asciiTheme="minorHAnsi" w:hAnsiTheme="minorHAnsi" w:cstheme="minorHAnsi"/>
          <w:sz w:val="24"/>
          <w:szCs w:val="24"/>
          <w:lang w:val="en-US"/>
        </w:rPr>
        <w:t>Basturk</w:t>
      </w:r>
      <w:proofErr w:type="spellEnd"/>
      <w:r w:rsidR="00C35E7C" w:rsidRPr="00C35E7C">
        <w:rPr>
          <w:rFonts w:asciiTheme="minorHAnsi" w:hAnsiTheme="minorHAnsi" w:cstheme="minorHAnsi"/>
          <w:sz w:val="24"/>
          <w:szCs w:val="24"/>
          <w:lang w:val="en-US"/>
        </w:rPr>
        <w:t xml:space="preserve">, </w:t>
      </w:r>
      <w:r w:rsidR="00C35E7C" w:rsidRPr="00C35E7C">
        <w:rPr>
          <w:rFonts w:asciiTheme="minorHAnsi" w:hAnsiTheme="minorHAnsi" w:cstheme="minorHAnsi"/>
          <w:color w:val="212121"/>
          <w:sz w:val="24"/>
          <w:szCs w:val="24"/>
          <w:shd w:val="clear" w:color="auto" w:fill="FFFFFF"/>
          <w:lang w:val="en-US"/>
        </w:rPr>
        <w:t>Department of Pathology, Memorial Sloan Kettering Cancer Center, New York, NY, USA</w:t>
      </w:r>
      <w:r w:rsidRPr="00C35E7C">
        <w:rPr>
          <w:rFonts w:asciiTheme="minorHAnsi" w:hAnsiTheme="minorHAnsi" w:cstheme="minorHAnsi"/>
          <w:sz w:val="24"/>
          <w:szCs w:val="24"/>
          <w:lang w:val="de-DE"/>
        </w:rPr>
        <w:br/>
        <w:t xml:space="preserve">Wenzel M. </w:t>
      </w:r>
      <w:proofErr w:type="spellStart"/>
      <w:r w:rsidRPr="00C35E7C">
        <w:rPr>
          <w:rFonts w:asciiTheme="minorHAnsi" w:hAnsiTheme="minorHAnsi" w:cstheme="minorHAnsi"/>
          <w:sz w:val="24"/>
          <w:szCs w:val="24"/>
          <w:lang w:val="de-DE"/>
        </w:rPr>
        <w:t>Hackeng</w:t>
      </w:r>
      <w:proofErr w:type="spellEnd"/>
      <w:r w:rsidR="00326D89" w:rsidRPr="00C35E7C">
        <w:rPr>
          <w:rFonts w:asciiTheme="minorHAnsi" w:hAnsiTheme="minorHAnsi" w:cstheme="minorHAnsi"/>
          <w:sz w:val="24"/>
          <w:szCs w:val="24"/>
          <w:lang w:val="de-DE"/>
        </w:rPr>
        <w:t>,</w:t>
      </w:r>
      <w:r w:rsidR="00675386" w:rsidRPr="00C35E7C">
        <w:rPr>
          <w:rFonts w:asciiTheme="minorHAnsi" w:hAnsiTheme="minorHAnsi" w:cstheme="minorHAnsi"/>
          <w:sz w:val="24"/>
          <w:szCs w:val="24"/>
          <w:lang w:val="de-DE"/>
        </w:rPr>
        <w:t xml:space="preserve"> MD PhD,</w:t>
      </w:r>
      <w:r w:rsidR="00326D89" w:rsidRPr="00C35E7C">
        <w:rPr>
          <w:rFonts w:asciiTheme="minorHAnsi" w:hAnsiTheme="minorHAnsi" w:cstheme="minorHAnsi"/>
          <w:sz w:val="24"/>
          <w:szCs w:val="24"/>
          <w:lang w:val="de-DE"/>
        </w:rPr>
        <w:t xml:space="preserve"> </w:t>
      </w:r>
      <w:r w:rsidR="00326D89" w:rsidRPr="00C35E7C">
        <w:rPr>
          <w:rFonts w:asciiTheme="minorHAnsi" w:hAnsiTheme="minorHAnsi" w:cstheme="minorHAnsi"/>
          <w:sz w:val="24"/>
          <w:szCs w:val="24"/>
          <w:lang w:val="en-US"/>
        </w:rPr>
        <w:t>Department of Pathology, University Medical Center Utrecht, Utrecht University, Utrecht, The Netherlands</w:t>
      </w:r>
      <w:r w:rsidRPr="00C35E7C">
        <w:rPr>
          <w:rFonts w:asciiTheme="minorHAnsi" w:hAnsiTheme="minorHAnsi" w:cstheme="minorHAnsi"/>
          <w:sz w:val="24"/>
          <w:szCs w:val="24"/>
          <w:lang w:val="de-DE"/>
        </w:rPr>
        <w:br/>
        <w:t>Christoph Geisenberger</w:t>
      </w:r>
      <w:r w:rsidR="00326D89" w:rsidRPr="00C35E7C">
        <w:rPr>
          <w:rFonts w:asciiTheme="minorHAnsi" w:hAnsiTheme="minorHAnsi" w:cstheme="minorHAnsi"/>
          <w:sz w:val="24"/>
          <w:szCs w:val="24"/>
          <w:lang w:val="de-DE"/>
        </w:rPr>
        <w:t>*</w:t>
      </w:r>
      <w:r w:rsidR="00675386" w:rsidRPr="00C35E7C">
        <w:rPr>
          <w:rFonts w:asciiTheme="minorHAnsi" w:hAnsiTheme="minorHAnsi" w:cstheme="minorHAnsi"/>
          <w:sz w:val="24"/>
          <w:szCs w:val="24"/>
          <w:lang w:val="de-DE"/>
        </w:rPr>
        <w:t xml:space="preserve">, </w:t>
      </w:r>
      <w:ins w:id="0" w:author="Verschuur, A.V.D. (Anna Vera)" w:date="2022-11-19T14:45:00Z">
        <w:r w:rsidR="00C35E7C" w:rsidRPr="00C35E7C">
          <w:rPr>
            <w:rFonts w:asciiTheme="minorHAnsi" w:hAnsiTheme="minorHAnsi" w:cstheme="minorHAnsi"/>
            <w:color w:val="212121"/>
            <w:sz w:val="24"/>
            <w:szCs w:val="24"/>
            <w:shd w:val="clear" w:color="auto" w:fill="FFFFFF"/>
            <w:lang w:val="en-US"/>
          </w:rPr>
          <w:t>Ludwig-</w:t>
        </w:r>
        <w:proofErr w:type="spellStart"/>
        <w:r w:rsidR="00C35E7C" w:rsidRPr="00C35E7C">
          <w:rPr>
            <w:rFonts w:asciiTheme="minorHAnsi" w:hAnsiTheme="minorHAnsi" w:cstheme="minorHAnsi"/>
            <w:color w:val="212121"/>
            <w:sz w:val="24"/>
            <w:szCs w:val="24"/>
            <w:shd w:val="clear" w:color="auto" w:fill="FFFFFF"/>
            <w:lang w:val="en-US"/>
          </w:rPr>
          <w:t>Maximilians</w:t>
        </w:r>
        <w:proofErr w:type="spellEnd"/>
        <w:r w:rsidR="00C35E7C" w:rsidRPr="00C35E7C">
          <w:rPr>
            <w:rFonts w:asciiTheme="minorHAnsi" w:hAnsiTheme="minorHAnsi" w:cstheme="minorHAnsi"/>
            <w:color w:val="212121"/>
            <w:sz w:val="24"/>
            <w:szCs w:val="24"/>
            <w:shd w:val="clear" w:color="auto" w:fill="FFFFFF"/>
            <w:lang w:val="en-US"/>
          </w:rPr>
          <w:t>-University, Munich, Germany</w:t>
        </w:r>
      </w:ins>
      <w:r w:rsidRPr="00C35E7C">
        <w:rPr>
          <w:rFonts w:asciiTheme="minorHAnsi" w:hAnsiTheme="minorHAnsi" w:cstheme="minorHAnsi"/>
          <w:sz w:val="24"/>
          <w:szCs w:val="24"/>
          <w:lang w:val="de-DE"/>
        </w:rPr>
        <w:br/>
        <w:t>Lodewijk A.A. Brosens</w:t>
      </w:r>
      <w:r w:rsidR="00326D89" w:rsidRPr="00C35E7C">
        <w:rPr>
          <w:rFonts w:asciiTheme="minorHAnsi" w:hAnsiTheme="minorHAnsi" w:cstheme="minorHAnsi"/>
          <w:sz w:val="24"/>
          <w:szCs w:val="24"/>
          <w:lang w:val="de-DE"/>
        </w:rPr>
        <w:t>*,</w:t>
      </w:r>
      <w:r w:rsidR="00675386" w:rsidRPr="00C35E7C">
        <w:rPr>
          <w:rFonts w:asciiTheme="minorHAnsi" w:hAnsiTheme="minorHAnsi" w:cstheme="minorHAnsi"/>
          <w:sz w:val="24"/>
          <w:szCs w:val="24"/>
          <w:lang w:val="de-DE"/>
        </w:rPr>
        <w:t xml:space="preserve"> MD PhD,</w:t>
      </w:r>
      <w:r w:rsidR="00326D89" w:rsidRPr="00C35E7C">
        <w:rPr>
          <w:rFonts w:asciiTheme="minorHAnsi" w:hAnsiTheme="minorHAnsi" w:cstheme="minorHAnsi"/>
          <w:sz w:val="24"/>
          <w:szCs w:val="24"/>
          <w:lang w:val="de-DE"/>
        </w:rPr>
        <w:t xml:space="preserve"> </w:t>
      </w:r>
      <w:r w:rsidR="00326D89" w:rsidRPr="00C35E7C">
        <w:rPr>
          <w:rFonts w:asciiTheme="minorHAnsi" w:hAnsiTheme="minorHAnsi" w:cstheme="minorHAnsi"/>
          <w:sz w:val="24"/>
          <w:szCs w:val="24"/>
          <w:lang w:val="en-US"/>
        </w:rPr>
        <w:t>Department of Pathology, University Medical Center Utrecht, Utrecht University, Utrecht, The Netherlands</w:t>
      </w:r>
    </w:p>
    <w:p w14:paraId="24C53D9B" w14:textId="3DD93548" w:rsidR="006E2A9F" w:rsidRPr="00C35E7C" w:rsidRDefault="006E2A9F" w:rsidP="00C35E7C">
      <w:pPr>
        <w:spacing w:line="360" w:lineRule="auto"/>
        <w:rPr>
          <w:rFonts w:asciiTheme="minorHAnsi" w:hAnsiTheme="minorHAnsi" w:cstheme="minorHAnsi"/>
          <w:sz w:val="24"/>
          <w:szCs w:val="24"/>
          <w:lang w:val="en-US"/>
        </w:rPr>
      </w:pPr>
      <w:r w:rsidRPr="00C35E7C">
        <w:rPr>
          <w:rFonts w:asciiTheme="minorHAnsi" w:hAnsiTheme="minorHAnsi" w:cstheme="minorHAnsi"/>
          <w:sz w:val="24"/>
          <w:szCs w:val="24"/>
          <w:lang w:val="en-US"/>
        </w:rPr>
        <w:t>C. Geisenberger and L.A.A. Brosens contributed equally to this article.</w:t>
      </w:r>
    </w:p>
    <w:p w14:paraId="7C119FD1" w14:textId="73233B1B" w:rsidR="00326D89" w:rsidRPr="00C35E7C" w:rsidRDefault="00326D89" w:rsidP="00C35E7C">
      <w:pPr>
        <w:spacing w:line="360" w:lineRule="auto"/>
        <w:rPr>
          <w:rFonts w:cs="Calibri"/>
          <w:b/>
          <w:bCs/>
          <w:i/>
          <w:sz w:val="24"/>
          <w:szCs w:val="24"/>
          <w:lang w:val="en-US"/>
        </w:rPr>
      </w:pPr>
      <w:r w:rsidRPr="00C35E7C">
        <w:rPr>
          <w:rFonts w:cs="Calibri"/>
          <w:b/>
          <w:bCs/>
          <w:i/>
          <w:sz w:val="24"/>
          <w:szCs w:val="24"/>
          <w:lang w:val="en-US"/>
        </w:rPr>
        <w:t>*Corresponding author</w:t>
      </w:r>
    </w:p>
    <w:p w14:paraId="3C6E227E" w14:textId="49B9E824" w:rsidR="00326D89" w:rsidRPr="00C35E7C" w:rsidRDefault="00326D89" w:rsidP="00C35E7C">
      <w:pPr>
        <w:spacing w:line="360" w:lineRule="auto"/>
        <w:rPr>
          <w:rFonts w:cs="Calibri"/>
          <w:iCs/>
          <w:sz w:val="24"/>
          <w:szCs w:val="24"/>
          <w:lang w:val="en-US"/>
        </w:rPr>
      </w:pPr>
      <w:r w:rsidRPr="00C35E7C">
        <w:rPr>
          <w:rFonts w:cs="Calibri"/>
          <w:sz w:val="24"/>
          <w:szCs w:val="24"/>
          <w:lang w:val="en-US"/>
        </w:rPr>
        <w:t xml:space="preserve">Lodewijk Brosens, Internal Mail Box H04-312, </w:t>
      </w:r>
      <w:proofErr w:type="spellStart"/>
      <w:r w:rsidRPr="00C35E7C">
        <w:rPr>
          <w:rFonts w:cs="Calibri"/>
          <w:sz w:val="24"/>
          <w:szCs w:val="24"/>
          <w:lang w:val="en-US"/>
        </w:rPr>
        <w:t>Heidelberglaan</w:t>
      </w:r>
      <w:proofErr w:type="spellEnd"/>
      <w:r w:rsidRPr="00C35E7C">
        <w:rPr>
          <w:rFonts w:cs="Calibri"/>
          <w:sz w:val="24"/>
          <w:szCs w:val="24"/>
          <w:lang w:val="en-US"/>
        </w:rPr>
        <w:t xml:space="preserve"> 100, 3584 CX Utrecht, The Netherlands. Fax: 31-30-2544990; Phone 31-88-7556565; E-mail: </w:t>
      </w:r>
      <w:hyperlink r:id="rId7" w:history="1">
        <w:r w:rsidR="00C35E7C" w:rsidRPr="00C35E7C">
          <w:rPr>
            <w:rStyle w:val="Hyperlink"/>
            <w:rFonts w:cs="Calibri"/>
            <w:sz w:val="24"/>
            <w:szCs w:val="24"/>
            <w:lang w:val="en-US"/>
          </w:rPr>
          <w:t>l.a.a.brosens@umcutrecht.nl</w:t>
        </w:r>
      </w:hyperlink>
      <w:r w:rsidR="00C35E7C" w:rsidRPr="00C35E7C">
        <w:rPr>
          <w:rFonts w:cs="Calibri"/>
          <w:sz w:val="24"/>
          <w:szCs w:val="24"/>
          <w:lang w:val="en-US"/>
        </w:rPr>
        <w:br/>
      </w:r>
      <w:r w:rsidR="00C35E7C" w:rsidRPr="00C35E7C">
        <w:rPr>
          <w:rFonts w:cstheme="minorHAnsi"/>
          <w:sz w:val="24"/>
          <w:szCs w:val="24"/>
          <w:lang w:val="en-US"/>
        </w:rPr>
        <w:t xml:space="preserve">Anna Vera Verschuur, Internal Mail Box G02.5.26, </w:t>
      </w:r>
      <w:proofErr w:type="spellStart"/>
      <w:r w:rsidR="00C35E7C" w:rsidRPr="00C35E7C">
        <w:rPr>
          <w:rFonts w:cstheme="minorHAnsi"/>
          <w:sz w:val="24"/>
          <w:szCs w:val="24"/>
          <w:lang w:val="en-US"/>
        </w:rPr>
        <w:t>Heidelberglaan</w:t>
      </w:r>
      <w:proofErr w:type="spellEnd"/>
      <w:r w:rsidR="00C35E7C" w:rsidRPr="00C35E7C">
        <w:rPr>
          <w:rFonts w:cstheme="minorHAnsi"/>
          <w:sz w:val="24"/>
          <w:szCs w:val="24"/>
          <w:lang w:val="en-US"/>
        </w:rPr>
        <w:t xml:space="preserve"> 100, 3584 CX Utrecht, The Netherlands. Fax: 31-30-2544990; Phone 31-88-7556565; E-mail: </w:t>
      </w:r>
      <w:hyperlink r:id="rId8" w:history="1">
        <w:r w:rsidR="00C35E7C" w:rsidRPr="00C35E7C">
          <w:rPr>
            <w:rStyle w:val="Hyperlink"/>
            <w:rFonts w:cstheme="minorHAnsi"/>
            <w:sz w:val="24"/>
            <w:szCs w:val="24"/>
            <w:lang w:val="en-US"/>
          </w:rPr>
          <w:t>annaveraverschuur@gmail.nl</w:t>
        </w:r>
      </w:hyperlink>
    </w:p>
    <w:p w14:paraId="5D574A00" w14:textId="77777777" w:rsidR="00C35E7C" w:rsidRPr="00C35E7C" w:rsidRDefault="00C35E7C"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sidRPr="00C35E7C">
        <w:rPr>
          <w:rStyle w:val="eop"/>
          <w:rFonts w:asciiTheme="minorHAnsi" w:hAnsiTheme="minorHAnsi" w:cstheme="minorHAnsi"/>
          <w:b/>
          <w:bCs/>
          <w:lang w:val="en-GB"/>
        </w:rPr>
        <w:t>Funding support:</w:t>
      </w:r>
    </w:p>
    <w:p w14:paraId="4A7ABEC8" w14:textId="03B0C6A9" w:rsidR="00C35E7C" w:rsidRPr="00C35E7C" w:rsidRDefault="00C35E7C" w:rsidP="00C35E7C">
      <w:pPr>
        <w:autoSpaceDE w:val="0"/>
        <w:adjustRightInd w:val="0"/>
        <w:spacing w:line="360" w:lineRule="auto"/>
        <w:rPr>
          <w:rFonts w:cs="STIX-Regular"/>
          <w:sz w:val="24"/>
          <w:szCs w:val="24"/>
          <w:lang w:val="en-US"/>
        </w:rPr>
      </w:pPr>
      <w:r w:rsidRPr="00C35E7C">
        <w:rPr>
          <w:rStyle w:val="eop"/>
          <w:rFonts w:cstheme="minorHAnsi"/>
          <w:sz w:val="24"/>
          <w:szCs w:val="24"/>
          <w:lang w:val="en-US"/>
        </w:rPr>
        <w:lastRenderedPageBreak/>
        <w:t xml:space="preserve">A.V.D. Verschuur is supported by </w:t>
      </w:r>
      <w:r w:rsidRPr="00C35E7C">
        <w:rPr>
          <w:rFonts w:cs="STIX-Regular"/>
          <w:sz w:val="24"/>
          <w:szCs w:val="24"/>
          <w:lang w:val="en-US"/>
        </w:rPr>
        <w:t>a research grant of the Dutch Cancer Society</w:t>
      </w:r>
      <w:r w:rsidRPr="00C35E7C">
        <w:rPr>
          <w:rStyle w:val="eop"/>
          <w:rFonts w:cstheme="minorHAnsi"/>
          <w:sz w:val="24"/>
          <w:szCs w:val="24"/>
          <w:lang w:val="en-US"/>
        </w:rPr>
        <w:t xml:space="preserve"> (KWF)</w:t>
      </w:r>
      <w:r w:rsidRPr="00C35E7C">
        <w:rPr>
          <w:rStyle w:val="eop"/>
          <w:rFonts w:cstheme="minorHAnsi"/>
          <w:sz w:val="24"/>
          <w:szCs w:val="24"/>
          <w:lang w:val="en-US"/>
        </w:rPr>
        <w:br/>
      </w:r>
    </w:p>
    <w:p w14:paraId="61F5E7C7" w14:textId="77777777" w:rsidR="00C35E7C" w:rsidRPr="00C35E7C" w:rsidRDefault="00C35E7C" w:rsidP="00C35E7C">
      <w:pPr>
        <w:pStyle w:val="paragraph"/>
        <w:spacing w:before="0" w:beforeAutospacing="0" w:after="0" w:afterAutospacing="0" w:line="360" w:lineRule="auto"/>
        <w:textAlignment w:val="baseline"/>
        <w:rPr>
          <w:rFonts w:asciiTheme="minorHAnsi" w:hAnsiTheme="minorHAnsi" w:cstheme="minorHAnsi"/>
          <w:b/>
          <w:bCs/>
          <w:lang w:val="en-GB"/>
        </w:rPr>
      </w:pPr>
      <w:r w:rsidRPr="00C35E7C">
        <w:rPr>
          <w:rFonts w:asciiTheme="minorHAnsi" w:hAnsiTheme="minorHAnsi" w:cstheme="minorHAnsi"/>
          <w:b/>
          <w:bCs/>
          <w:lang w:val="en-GB"/>
        </w:rPr>
        <w:t>Conflict of interest:</w:t>
      </w:r>
    </w:p>
    <w:p w14:paraId="31C9B76D" w14:textId="77777777" w:rsidR="00C35E7C" w:rsidRPr="00516A19" w:rsidRDefault="00C35E7C" w:rsidP="00C35E7C">
      <w:pPr>
        <w:pStyle w:val="paragraph"/>
        <w:spacing w:before="0" w:beforeAutospacing="0" w:after="0" w:afterAutospacing="0" w:line="360" w:lineRule="auto"/>
        <w:textAlignment w:val="baseline"/>
        <w:rPr>
          <w:rStyle w:val="eop"/>
          <w:rFonts w:asciiTheme="minorHAnsi" w:hAnsiTheme="minorHAnsi" w:cstheme="minorHAnsi"/>
          <w:b/>
          <w:bCs/>
          <w:lang w:val="en-GB"/>
        </w:rPr>
      </w:pPr>
      <w:r w:rsidRPr="00516A19">
        <w:rPr>
          <w:rFonts w:asciiTheme="minorHAnsi" w:hAnsiTheme="minorHAnsi"/>
        </w:rPr>
        <w:t>The authors declare that they have no conflict of interest.</w:t>
      </w:r>
      <w:r w:rsidRPr="00516A19">
        <w:rPr>
          <w:rStyle w:val="eop"/>
          <w:rFonts w:asciiTheme="minorHAnsi" w:hAnsiTheme="minorHAnsi" w:cstheme="minorHAnsi"/>
          <w:lang w:val="en-GB"/>
        </w:rPr>
        <w:t> </w:t>
      </w:r>
      <w:r w:rsidRPr="00516A19">
        <w:rPr>
          <w:rStyle w:val="eop"/>
          <w:rFonts w:asciiTheme="minorHAnsi" w:hAnsiTheme="minorHAnsi" w:cstheme="minorHAnsi"/>
          <w:lang w:val="en-GB"/>
        </w:rPr>
        <w:br/>
      </w:r>
      <w:r w:rsidRPr="00516A19">
        <w:rPr>
          <w:rStyle w:val="eop"/>
          <w:rFonts w:asciiTheme="minorHAnsi" w:hAnsiTheme="minorHAnsi" w:cstheme="minorHAnsi"/>
          <w:lang w:val="en-GB"/>
        </w:rPr>
        <w:br/>
      </w:r>
      <w:r w:rsidRPr="00516A19">
        <w:rPr>
          <w:rStyle w:val="eop"/>
          <w:rFonts w:asciiTheme="minorHAnsi" w:hAnsiTheme="minorHAnsi" w:cstheme="minorHAnsi"/>
          <w:b/>
          <w:bCs/>
          <w:lang w:val="en-GB"/>
        </w:rPr>
        <w:t>Acknowledgements:</w:t>
      </w:r>
    </w:p>
    <w:p w14:paraId="44C965CC" w14:textId="228EAD49" w:rsidR="00326D89" w:rsidRPr="00326D89" w:rsidRDefault="00C35E7C" w:rsidP="00326D89">
      <w:pPr>
        <w:pStyle w:val="paragraph"/>
        <w:spacing w:before="0" w:beforeAutospacing="0" w:after="0" w:afterAutospacing="0" w:line="360" w:lineRule="auto"/>
        <w:textAlignment w:val="baseline"/>
        <w:rPr>
          <w:rFonts w:asciiTheme="minorHAnsi" w:hAnsiTheme="minorHAnsi" w:cs="Calibri"/>
          <w:sz w:val="22"/>
          <w:szCs w:val="22"/>
          <w:lang w:val="en-GB"/>
        </w:rPr>
      </w:pPr>
      <w:r>
        <w:rPr>
          <w:rStyle w:val="eop"/>
          <w:rFonts w:asciiTheme="minorHAnsi" w:hAnsiTheme="minorHAnsi" w:cs="Calibri"/>
          <w:sz w:val="22"/>
          <w:szCs w:val="22"/>
          <w:lang w:val="en-GB"/>
        </w:rPr>
        <w:br/>
      </w:r>
      <w:r w:rsidR="00326D89" w:rsidRPr="00326D89">
        <w:rPr>
          <w:rStyle w:val="eop"/>
          <w:rFonts w:asciiTheme="minorHAnsi" w:hAnsiTheme="minorHAnsi" w:cs="Calibri"/>
          <w:sz w:val="22"/>
          <w:szCs w:val="22"/>
          <w:lang w:val="en-GB"/>
        </w:rPr>
        <w:t> </w:t>
      </w:r>
    </w:p>
    <w:p w14:paraId="7D53148E" w14:textId="77777777" w:rsidR="00326D89" w:rsidRPr="00326D89" w:rsidRDefault="00326D89" w:rsidP="00326D89">
      <w:pPr>
        <w:pStyle w:val="paragraph"/>
        <w:spacing w:before="0" w:beforeAutospacing="0" w:after="0" w:afterAutospacing="0" w:line="360" w:lineRule="auto"/>
        <w:textAlignment w:val="baseline"/>
        <w:rPr>
          <w:rFonts w:eastAsiaTheme="majorEastAsia"/>
          <w:color w:val="2F5496" w:themeColor="accent1" w:themeShade="BF"/>
          <w:sz w:val="22"/>
          <w:szCs w:val="22"/>
        </w:rPr>
      </w:pPr>
      <w:r w:rsidRPr="00326D89">
        <w:rPr>
          <w:rStyle w:val="eop"/>
          <w:rFonts w:asciiTheme="minorHAnsi" w:hAnsiTheme="minorHAnsi" w:cs="Calibri"/>
          <w:b/>
          <w:bCs/>
          <w:sz w:val="22"/>
          <w:szCs w:val="22"/>
          <w:highlight w:val="yellow"/>
          <w:lang w:val="en-GB"/>
        </w:rPr>
        <w:t>Word count:</w:t>
      </w:r>
    </w:p>
    <w:p w14:paraId="02A8029B" w14:textId="77777777" w:rsidR="00DB7661" w:rsidRDefault="00326D89" w:rsidP="00326D89">
      <w:pPr>
        <w:suppressAutoHyphens w:val="0"/>
        <w:rPr>
          <w:lang w:val="en-US"/>
        </w:rPr>
      </w:pPr>
      <w:r w:rsidRPr="00326D89">
        <w:rPr>
          <w:lang w:val="en-US"/>
        </w:rPr>
        <w:t xml:space="preserve"> /5000</w:t>
      </w:r>
    </w:p>
    <w:p w14:paraId="6A7BD3AC" w14:textId="77777777" w:rsidR="00DB7661" w:rsidRDefault="00DB7661" w:rsidP="00326D89">
      <w:pPr>
        <w:suppressAutoHyphens w:val="0"/>
        <w:rPr>
          <w:lang w:val="en-US"/>
        </w:rPr>
      </w:pPr>
    </w:p>
    <w:p w14:paraId="1A78B513" w14:textId="4C7CF719" w:rsidR="006678F8" w:rsidRDefault="00DB7661" w:rsidP="00326D89">
      <w:pPr>
        <w:suppressAutoHyphens w:val="0"/>
        <w:rPr>
          <w:rFonts w:ascii="Calibri Light" w:eastAsia="Times New Roman" w:hAnsi="Calibri Light"/>
          <w:color w:val="2F5496"/>
          <w:sz w:val="32"/>
          <w:szCs w:val="32"/>
          <w:lang w:val="en-US"/>
        </w:rPr>
      </w:pPr>
      <w:r>
        <w:rPr>
          <w:lang w:val="en-US"/>
        </w:rPr>
        <w:t xml:space="preserve">References: </w:t>
      </w:r>
      <w:r>
        <w:rPr>
          <w:lang w:val="en-US"/>
        </w:rPr>
        <w:br/>
        <w:t>/50</w:t>
      </w:r>
      <w:r w:rsidR="006678F8">
        <w:rPr>
          <w:lang w:val="en-US"/>
        </w:rPr>
        <w:br w:type="page"/>
      </w:r>
    </w:p>
    <w:p w14:paraId="0B46873A" w14:textId="156BE189" w:rsidR="00DB7661" w:rsidRPr="00C35E7C" w:rsidRDefault="00DB7661" w:rsidP="00DB7661">
      <w:pPr>
        <w:pStyle w:val="Kop1"/>
        <w:rPr>
          <w:lang w:val="en-US"/>
        </w:rPr>
      </w:pPr>
      <w:r w:rsidRPr="00C35E7C">
        <w:rPr>
          <w:lang w:val="en-US"/>
        </w:rPr>
        <w:lastRenderedPageBreak/>
        <w:t>Statement of translational relevance (120-150)</w:t>
      </w:r>
    </w:p>
    <w:p w14:paraId="6F5F2937" w14:textId="77777777" w:rsidR="00DB7661" w:rsidRDefault="00DB7661" w:rsidP="00DB7661">
      <w:pPr>
        <w:suppressAutoHyphens w:val="0"/>
        <w:rPr>
          <w:lang w:val="en-US"/>
        </w:rPr>
      </w:pPr>
    </w:p>
    <w:p w14:paraId="61B9A24E" w14:textId="77777777" w:rsidR="00DB7661" w:rsidRDefault="00DB7661" w:rsidP="00DB7661">
      <w:pPr>
        <w:suppressAutoHyphens w:val="0"/>
        <w:rPr>
          <w:lang w:val="en-US"/>
        </w:rPr>
      </w:pPr>
    </w:p>
    <w:p w14:paraId="3DFBF6B3" w14:textId="77777777" w:rsidR="00DB7661" w:rsidRDefault="00DB7661" w:rsidP="00DB7661">
      <w:pPr>
        <w:suppressAutoHyphens w:val="0"/>
        <w:rPr>
          <w:lang w:val="en-US"/>
        </w:rPr>
      </w:pPr>
    </w:p>
    <w:p w14:paraId="737DE9B6" w14:textId="29946BE5" w:rsidR="007F2865" w:rsidRPr="00DB7661" w:rsidRDefault="005A2B2E" w:rsidP="00DB7661">
      <w:pPr>
        <w:pStyle w:val="Kop1"/>
        <w:rPr>
          <w:lang w:val="en-US"/>
        </w:rPr>
      </w:pPr>
      <w:r w:rsidRPr="00D3540B">
        <w:rPr>
          <w:lang w:val="en-US"/>
        </w:rPr>
        <w:t>Abstract</w:t>
      </w:r>
      <w:r w:rsidR="006678F8">
        <w:rPr>
          <w:lang w:val="en-US"/>
        </w:rPr>
        <w:t xml:space="preserve"> (250)</w:t>
      </w:r>
    </w:p>
    <w:p w14:paraId="407BD8AA" w14:textId="77777777" w:rsidR="007F2865" w:rsidRPr="00C35E7C" w:rsidRDefault="005A2B2E" w:rsidP="006678F8">
      <w:pPr>
        <w:spacing w:line="360" w:lineRule="auto"/>
        <w:rPr>
          <w:sz w:val="24"/>
          <w:szCs w:val="24"/>
          <w:lang w:val="en-US"/>
        </w:rPr>
      </w:pPr>
      <w:r w:rsidRPr="00C35E7C">
        <w:rPr>
          <w:rFonts w:cs="Calibri"/>
          <w:b/>
          <w:sz w:val="24"/>
          <w:szCs w:val="24"/>
          <w:lang w:val="en-US"/>
        </w:rPr>
        <w:t>Background and aim:</w:t>
      </w:r>
      <w:r w:rsidRPr="00C35E7C">
        <w:rPr>
          <w:rFonts w:cs="Calibri"/>
          <w:sz w:val="24"/>
          <w:szCs w:val="24"/>
          <w:lang w:val="en-US"/>
        </w:rPr>
        <w:t xml:space="preserve"> Histopathological diagnosis of acinar cell carcinoma’s (ACC), solid pseudopapillary neoplasm (</w:t>
      </w:r>
      <w:r w:rsidRPr="00C35E7C">
        <w:rPr>
          <w:rFonts w:cs="Calibri"/>
          <w:bCs/>
          <w:sz w:val="24"/>
          <w:szCs w:val="24"/>
          <w:lang w:val="en-US"/>
        </w:rPr>
        <w:t>SPN</w:t>
      </w:r>
      <w:r w:rsidRPr="00C35E7C">
        <w:rPr>
          <w:rFonts w:cs="Calibri"/>
          <w:sz w:val="24"/>
          <w:szCs w:val="24"/>
          <w:lang w:val="en-US"/>
        </w:rPr>
        <w:t>) and pancreatic neuroendocrine neoplasms (</w:t>
      </w:r>
      <w:proofErr w:type="spellStart"/>
      <w:r w:rsidRPr="00C35E7C">
        <w:rPr>
          <w:rFonts w:cs="Calibri"/>
          <w:sz w:val="24"/>
          <w:szCs w:val="24"/>
          <w:lang w:val="en-US"/>
        </w:rPr>
        <w:t>PanNETs</w:t>
      </w:r>
      <w:proofErr w:type="spellEnd"/>
      <w:r w:rsidRPr="00C35E7C">
        <w:rPr>
          <w:rFonts w:cs="Calibri"/>
          <w:sz w:val="24"/>
          <w:szCs w:val="24"/>
          <w:lang w:val="en-US"/>
        </w:rPr>
        <w:t xml:space="preserve">) may be challenging in daily clinical practice. As the cancer methylome harbors characteristics reflecting the cell of origin allowing identification of tumor origin, </w:t>
      </w:r>
      <w:r w:rsidRPr="00C35E7C">
        <w:rPr>
          <w:rFonts w:cs="Calibri"/>
          <w:sz w:val="24"/>
          <w:szCs w:val="24"/>
          <w:lang w:val="en-GB"/>
        </w:rPr>
        <w:t>here w</w:t>
      </w:r>
      <w:r w:rsidRPr="00C35E7C">
        <w:rPr>
          <w:rFonts w:cs="Calibri"/>
          <w:sz w:val="24"/>
          <w:szCs w:val="24"/>
          <w:lang w:val="en-US"/>
        </w:rPr>
        <w:t xml:space="preserve">e build a methylation profiling based classifier in order to facilitate differentiation between ACC, SPN and </w:t>
      </w:r>
      <w:proofErr w:type="spellStart"/>
      <w:r w:rsidRPr="00C35E7C">
        <w:rPr>
          <w:rFonts w:cs="Calibri"/>
          <w:sz w:val="24"/>
          <w:szCs w:val="24"/>
          <w:lang w:val="en-US"/>
        </w:rPr>
        <w:t>PanNETs</w:t>
      </w:r>
      <w:proofErr w:type="spellEnd"/>
      <w:r w:rsidRPr="00C35E7C">
        <w:rPr>
          <w:rFonts w:cs="Calibri"/>
          <w:sz w:val="24"/>
          <w:szCs w:val="24"/>
          <w:lang w:val="en-US"/>
        </w:rPr>
        <w:t>.</w:t>
      </w:r>
      <w:r w:rsidRPr="00C35E7C">
        <w:rPr>
          <w:rFonts w:cs="Calibri"/>
          <w:sz w:val="24"/>
          <w:szCs w:val="24"/>
          <w:lang w:val="en-US"/>
        </w:rPr>
        <w:br/>
      </w:r>
      <w:r w:rsidRPr="00C35E7C">
        <w:rPr>
          <w:rFonts w:cs="Calibri"/>
          <w:b/>
          <w:sz w:val="24"/>
          <w:szCs w:val="24"/>
          <w:lang w:val="en-US"/>
        </w:rPr>
        <w:t>Methods:</w:t>
      </w:r>
      <w:r w:rsidRPr="00C35E7C">
        <w:rPr>
          <w:rFonts w:cs="Calibri"/>
          <w:b/>
          <w:sz w:val="24"/>
          <w:szCs w:val="24"/>
          <w:lang w:val="en-US"/>
        </w:rPr>
        <w:br/>
        <w:t>Results:</w:t>
      </w:r>
      <w:r w:rsidRPr="00C35E7C">
        <w:rPr>
          <w:rFonts w:cs="Calibri"/>
          <w:b/>
          <w:sz w:val="24"/>
          <w:szCs w:val="24"/>
          <w:lang w:val="en-US"/>
        </w:rPr>
        <w:br/>
        <w:t>Conclusion:</w:t>
      </w:r>
    </w:p>
    <w:p w14:paraId="49ABE131" w14:textId="77777777" w:rsidR="006678F8" w:rsidRDefault="006678F8" w:rsidP="006678F8">
      <w:pPr>
        <w:suppressAutoHyphens w:val="0"/>
        <w:spacing w:line="360" w:lineRule="auto"/>
        <w:rPr>
          <w:rFonts w:ascii="Calibri Light" w:eastAsia="Times New Roman" w:hAnsi="Calibri Light"/>
          <w:color w:val="2F5496"/>
          <w:sz w:val="32"/>
          <w:szCs w:val="32"/>
          <w:lang w:val="en-US"/>
        </w:rPr>
      </w:pPr>
      <w:r>
        <w:rPr>
          <w:lang w:val="en-US"/>
        </w:rPr>
        <w:br w:type="page"/>
      </w:r>
    </w:p>
    <w:p w14:paraId="6A33BAD0" w14:textId="38385F1C" w:rsidR="007F2865" w:rsidRDefault="005A2B2E" w:rsidP="006678F8">
      <w:pPr>
        <w:pStyle w:val="Kop1"/>
        <w:spacing w:line="360" w:lineRule="auto"/>
        <w:rPr>
          <w:lang w:val="en-US"/>
        </w:rPr>
      </w:pPr>
      <w:r>
        <w:rPr>
          <w:lang w:val="en-US"/>
        </w:rPr>
        <w:lastRenderedPageBreak/>
        <w:t>Introduction</w:t>
      </w:r>
      <w:r w:rsidR="006678F8">
        <w:rPr>
          <w:lang w:val="en-US"/>
        </w:rPr>
        <w:t xml:space="preserve"> (361)</w:t>
      </w:r>
    </w:p>
    <w:p w14:paraId="38D2CC83" w14:textId="258819CC" w:rsidR="009D7B69" w:rsidRPr="00C35E7C" w:rsidRDefault="00D45B62" w:rsidP="006678F8">
      <w:pPr>
        <w:spacing w:line="360" w:lineRule="auto"/>
        <w:jc w:val="both"/>
        <w:rPr>
          <w:rFonts w:cs="Calibri"/>
          <w:strike/>
          <w:sz w:val="24"/>
          <w:szCs w:val="24"/>
          <w:lang w:val="en-US"/>
        </w:rPr>
      </w:pPr>
      <w:r w:rsidRPr="00C35E7C">
        <w:rPr>
          <w:rFonts w:cs="Calibri"/>
          <w:sz w:val="24"/>
          <w:szCs w:val="24"/>
          <w:lang w:val="en-US"/>
        </w:rPr>
        <w:t>Around 90% of p</w:t>
      </w:r>
      <w:r w:rsidR="00D3540B" w:rsidRPr="00C35E7C">
        <w:rPr>
          <w:rFonts w:cs="Calibri"/>
          <w:sz w:val="24"/>
          <w:szCs w:val="24"/>
          <w:lang w:val="en-US"/>
        </w:rPr>
        <w:t xml:space="preserve">ancreatic </w:t>
      </w:r>
      <w:r w:rsidRPr="00C35E7C">
        <w:rPr>
          <w:rFonts w:cs="Calibri"/>
          <w:sz w:val="24"/>
          <w:szCs w:val="24"/>
          <w:lang w:val="en-US"/>
        </w:rPr>
        <w:t>cancers</w:t>
      </w:r>
      <w:r w:rsidR="00D3540B" w:rsidRPr="00C35E7C">
        <w:rPr>
          <w:rFonts w:cs="Calibri"/>
          <w:sz w:val="24"/>
          <w:szCs w:val="24"/>
          <w:lang w:val="en-US"/>
        </w:rPr>
        <w:t xml:space="preserve"> </w:t>
      </w:r>
      <w:r w:rsidRPr="00C35E7C">
        <w:rPr>
          <w:rFonts w:cs="Calibri"/>
          <w:sz w:val="24"/>
          <w:szCs w:val="24"/>
          <w:lang w:val="en-US"/>
        </w:rPr>
        <w:t>are</w:t>
      </w:r>
      <w:r w:rsidR="00D3540B" w:rsidRPr="00C35E7C">
        <w:rPr>
          <w:rFonts w:cs="Calibri"/>
          <w:sz w:val="24"/>
          <w:szCs w:val="24"/>
          <w:lang w:val="en-US"/>
        </w:rPr>
        <w:t xml:space="preserve"> pancreatic ductal adenocarcinoma</w:t>
      </w:r>
      <w:r w:rsidRPr="00C35E7C">
        <w:rPr>
          <w:rFonts w:cs="Calibri"/>
          <w:sz w:val="24"/>
          <w:szCs w:val="24"/>
          <w:lang w:val="en-US"/>
        </w:rPr>
        <w:t>s (PDACs</w:t>
      </w:r>
      <w:r w:rsidR="00D3540B" w:rsidRPr="00C35E7C">
        <w:rPr>
          <w:rFonts w:cs="Calibri"/>
          <w:sz w:val="24"/>
          <w:szCs w:val="24"/>
          <w:lang w:val="en-US"/>
        </w:rPr>
        <w:t>)</w:t>
      </w:r>
      <w:r w:rsidRPr="00C35E7C">
        <w:rPr>
          <w:rFonts w:cs="Calibri"/>
          <w:sz w:val="24"/>
          <w:szCs w:val="24"/>
          <w:lang w:val="en-US"/>
        </w:rPr>
        <w:t xml:space="preserve">, while the remainder (10%) is </w:t>
      </w:r>
      <w:r w:rsidR="00D3540B" w:rsidRPr="00C35E7C">
        <w:rPr>
          <w:rFonts w:cs="Calibri"/>
          <w:sz w:val="24"/>
          <w:szCs w:val="24"/>
          <w:lang w:val="en-US"/>
        </w:rPr>
        <w:t>derived from non-ductal structur</w:t>
      </w:r>
      <w:r w:rsidRPr="00C35E7C">
        <w:rPr>
          <w:rFonts w:cs="Calibri"/>
          <w:sz w:val="24"/>
          <w:szCs w:val="24"/>
          <w:lang w:val="en-US"/>
        </w:rPr>
        <w:t>e</w:t>
      </w:r>
      <w:r w:rsidR="00D3540B" w:rsidRPr="00C35E7C">
        <w:rPr>
          <w:rFonts w:cs="Calibri"/>
          <w:sz w:val="24"/>
          <w:szCs w:val="24"/>
          <w:lang w:val="en-US"/>
        </w:rPr>
        <w:t xml:space="preserve">s. The latter include acinar cell carcinoma (ACC), solid pseudopapillary neoplasms (SPN) and pancreatic neuroendocrine </w:t>
      </w:r>
      <w:r w:rsidR="00896A3D" w:rsidRPr="00C35E7C">
        <w:rPr>
          <w:rFonts w:cs="Calibri"/>
          <w:iCs/>
          <w:sz w:val="24"/>
          <w:szCs w:val="24"/>
          <w:lang w:val="en-US"/>
        </w:rPr>
        <w:t>tumors</w:t>
      </w:r>
      <w:r w:rsidR="00D3540B" w:rsidRPr="00C35E7C">
        <w:rPr>
          <w:rFonts w:cs="Calibri"/>
          <w:sz w:val="24"/>
          <w:szCs w:val="24"/>
          <w:lang w:val="en-US"/>
        </w:rPr>
        <w:t xml:space="preserve"> (</w:t>
      </w:r>
      <w:proofErr w:type="spellStart"/>
      <w:r w:rsidR="00D3540B" w:rsidRPr="00C35E7C">
        <w:rPr>
          <w:rFonts w:cs="Calibri"/>
          <w:sz w:val="24"/>
          <w:szCs w:val="24"/>
          <w:lang w:val="en-US"/>
        </w:rPr>
        <w:t>PanNETs</w:t>
      </w:r>
      <w:proofErr w:type="spellEnd"/>
      <w:r w:rsidR="00D3540B" w:rsidRPr="00C35E7C">
        <w:rPr>
          <w:rFonts w:cs="Calibri"/>
          <w:sz w:val="24"/>
          <w:szCs w:val="24"/>
          <w:lang w:val="en-US"/>
        </w:rPr>
        <w:t>)</w:t>
      </w:r>
      <w:r w:rsidR="00AE325A">
        <w:rPr>
          <w:rFonts w:cs="Calibri"/>
          <w:sz w:val="24"/>
          <w:szCs w:val="24"/>
          <w:lang w:val="en-US"/>
        </w:rPr>
        <w:t xml:space="preserve"> </w:t>
      </w:r>
      <w:bookmarkStart w:id="1" w:name="_GoBack"/>
      <w:bookmarkEnd w:id="1"/>
      <w:r w:rsidR="00896A3D" w:rsidRPr="00C35E7C">
        <w:rPr>
          <w:rFonts w:cs="Calibri"/>
          <w:sz w:val="24"/>
          <w:szCs w:val="24"/>
          <w:lang w:val="en-US"/>
        </w:rPr>
        <w:t xml:space="preserve">and </w:t>
      </w:r>
      <w:r w:rsidR="005A2B2E" w:rsidRPr="00C35E7C">
        <w:rPr>
          <w:rFonts w:cs="Calibri"/>
          <w:sz w:val="24"/>
          <w:szCs w:val="24"/>
          <w:lang w:val="en-US"/>
        </w:rPr>
        <w:t xml:space="preserve">comprise 1%, 2% and 5% of all </w:t>
      </w:r>
      <w:r w:rsidR="00AE5440" w:rsidRPr="00C35E7C">
        <w:rPr>
          <w:rFonts w:cs="Calibri"/>
          <w:sz w:val="24"/>
          <w:szCs w:val="24"/>
          <w:lang w:val="en-US"/>
        </w:rPr>
        <w:t xml:space="preserve">non-ductal </w:t>
      </w:r>
      <w:r w:rsidR="005A2B2E" w:rsidRPr="00C35E7C">
        <w:rPr>
          <w:rFonts w:cs="Calibri"/>
          <w:sz w:val="24"/>
          <w:szCs w:val="24"/>
          <w:lang w:val="en-US"/>
        </w:rPr>
        <w:t xml:space="preserve">pancreatic neoplasms </w:t>
      </w:r>
      <w:r w:rsidR="00AE5440" w:rsidRPr="00C35E7C">
        <w:rPr>
          <w:rFonts w:cs="Calibri"/>
          <w:sz w:val="24"/>
          <w:szCs w:val="24"/>
          <w:lang w:val="en-US"/>
        </w:rPr>
        <w:t xml:space="preserve">in adults </w:t>
      </w:r>
      <w:r w:rsidR="005A2B2E" w:rsidRPr="00C35E7C">
        <w:rPr>
          <w:rFonts w:cs="Calibri"/>
          <w:sz w:val="24"/>
          <w:szCs w:val="24"/>
          <w:lang w:val="en-US"/>
        </w:rPr>
        <w:t>respectively</w:t>
      </w:r>
      <w:r w:rsidR="00AE5440"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005A2B2E" w:rsidRPr="00C35E7C">
        <w:rPr>
          <w:rFonts w:cs="Calibri"/>
          <w:sz w:val="24"/>
          <w:szCs w:val="24"/>
          <w:lang w:val="en-US"/>
        </w:rPr>
        <w:t>.</w:t>
      </w:r>
      <w:r w:rsidR="005A2B2E" w:rsidRPr="00C35E7C">
        <w:rPr>
          <w:rFonts w:cs="Calibri"/>
          <w:strike/>
          <w:sz w:val="24"/>
          <w:szCs w:val="24"/>
          <w:lang w:val="en-US"/>
        </w:rPr>
        <w:t xml:space="preserve"> </w:t>
      </w:r>
    </w:p>
    <w:p w14:paraId="0D68FC16" w14:textId="2866B214" w:rsidR="00771F78" w:rsidRPr="00C35E7C" w:rsidRDefault="005A2B2E" w:rsidP="006678F8">
      <w:pPr>
        <w:spacing w:line="360" w:lineRule="auto"/>
        <w:jc w:val="both"/>
        <w:rPr>
          <w:sz w:val="24"/>
          <w:szCs w:val="24"/>
          <w:lang w:val="en-US"/>
        </w:rPr>
      </w:pPr>
      <w:r w:rsidRPr="00C35E7C">
        <w:rPr>
          <w:rFonts w:cs="Calibri"/>
          <w:sz w:val="24"/>
          <w:szCs w:val="24"/>
          <w:lang w:val="en-US"/>
        </w:rPr>
        <w:t>Behavior varies widely</w:t>
      </w:r>
      <w:r w:rsidR="009D7B69" w:rsidRPr="00C35E7C">
        <w:rPr>
          <w:rFonts w:cs="Calibri"/>
          <w:sz w:val="24"/>
          <w:szCs w:val="24"/>
          <w:lang w:val="en-US"/>
        </w:rPr>
        <w:t xml:space="preserve">: while </w:t>
      </w:r>
      <w:r w:rsidRPr="00C35E7C">
        <w:rPr>
          <w:rFonts w:cs="Calibri"/>
          <w:sz w:val="24"/>
          <w:szCs w:val="24"/>
          <w:lang w:val="en-US"/>
        </w:rPr>
        <w:t xml:space="preserve">SPNs are </w:t>
      </w:r>
      <w:r w:rsidR="00AE5440" w:rsidRPr="00C35E7C">
        <w:rPr>
          <w:rFonts w:cs="Calibri"/>
          <w:sz w:val="24"/>
          <w:szCs w:val="24"/>
          <w:lang w:val="en-US"/>
        </w:rPr>
        <w:t xml:space="preserve">with an </w:t>
      </w:r>
      <w:r w:rsidR="00275A81" w:rsidRPr="00C35E7C">
        <w:rPr>
          <w:rFonts w:cs="Calibri"/>
          <w:sz w:val="24"/>
          <w:szCs w:val="24"/>
          <w:lang w:val="en-US"/>
        </w:rPr>
        <w:t>95%</w:t>
      </w:r>
      <w:r w:rsidR="00AE5440" w:rsidRPr="00C35E7C">
        <w:rPr>
          <w:rFonts w:cs="Calibri"/>
          <w:sz w:val="24"/>
          <w:szCs w:val="24"/>
          <w:lang w:val="en-US"/>
        </w:rPr>
        <w:t xml:space="preserve"> 5-year overall survival </w:t>
      </w:r>
      <w:r w:rsidRPr="00C35E7C">
        <w:rPr>
          <w:rFonts w:cs="Calibri"/>
          <w:sz w:val="24"/>
          <w:szCs w:val="24"/>
          <w:lang w:val="en-US"/>
        </w:rPr>
        <w:t xml:space="preserve">predominantly indolent, </w:t>
      </w:r>
      <w:proofErr w:type="spellStart"/>
      <w:r w:rsidRPr="00C35E7C">
        <w:rPr>
          <w:rFonts w:cs="Calibri"/>
          <w:sz w:val="24"/>
          <w:szCs w:val="24"/>
          <w:lang w:val="en-US"/>
        </w:rPr>
        <w:t>PanNETs</w:t>
      </w:r>
      <w:proofErr w:type="spellEnd"/>
      <w:r w:rsidRPr="00C35E7C">
        <w:rPr>
          <w:rFonts w:cs="Calibri"/>
          <w:sz w:val="24"/>
          <w:szCs w:val="24"/>
          <w:lang w:val="en-US"/>
        </w:rPr>
        <w:t xml:space="preserve"> </w:t>
      </w:r>
      <w:r w:rsidR="00771F78" w:rsidRPr="00C35E7C">
        <w:rPr>
          <w:rFonts w:cs="Calibri"/>
          <w:sz w:val="24"/>
          <w:szCs w:val="24"/>
          <w:lang w:val="en-US"/>
        </w:rPr>
        <w:t xml:space="preserve">and ACCs </w:t>
      </w:r>
      <w:r w:rsidR="00AE5440" w:rsidRPr="00C35E7C">
        <w:rPr>
          <w:rFonts w:cs="Calibri"/>
          <w:sz w:val="24"/>
          <w:szCs w:val="24"/>
          <w:lang w:val="en-US"/>
        </w:rPr>
        <w:t>have respectively a</w:t>
      </w:r>
      <w:r w:rsidR="00275A81" w:rsidRPr="00C35E7C">
        <w:rPr>
          <w:rFonts w:cs="Calibri"/>
          <w:sz w:val="24"/>
          <w:szCs w:val="24"/>
          <w:lang w:val="en-US"/>
        </w:rPr>
        <w:t xml:space="preserve"> </w:t>
      </w:r>
      <w:r w:rsidR="00AE5440" w:rsidRPr="00C35E7C">
        <w:rPr>
          <w:rFonts w:cs="Calibri"/>
          <w:sz w:val="24"/>
          <w:szCs w:val="24"/>
          <w:lang w:val="en-US"/>
        </w:rPr>
        <w:t xml:space="preserve">5-years overall survival of </w:t>
      </w:r>
      <w:r w:rsidR="00771F78" w:rsidRPr="00C35E7C">
        <w:rPr>
          <w:rFonts w:cs="Calibri"/>
          <w:sz w:val="24"/>
          <w:szCs w:val="24"/>
          <w:lang w:val="en-US"/>
        </w:rPr>
        <w:t>59</w:t>
      </w:r>
      <w:r w:rsidR="00275A81" w:rsidRPr="00C35E7C">
        <w:rPr>
          <w:rFonts w:cs="Calibri"/>
          <w:sz w:val="24"/>
          <w:szCs w:val="24"/>
          <w:lang w:val="en-US"/>
        </w:rPr>
        <w:t>%</w:t>
      </w:r>
      <w:r w:rsidR="00AE5440" w:rsidRPr="00C35E7C">
        <w:rPr>
          <w:rFonts w:cs="Calibri"/>
          <w:sz w:val="24"/>
          <w:szCs w:val="24"/>
          <w:lang w:val="en-US"/>
        </w:rPr>
        <w:t xml:space="preserve"> and </w:t>
      </w:r>
      <w:r w:rsidR="00771F78" w:rsidRPr="00C35E7C">
        <w:rPr>
          <w:rFonts w:cs="Calibri"/>
          <w:sz w:val="24"/>
          <w:szCs w:val="24"/>
          <w:lang w:val="en-US"/>
        </w:rPr>
        <w:t>45</w:t>
      </w:r>
      <w:r w:rsidR="00275A81" w:rsidRPr="00C35E7C">
        <w:rPr>
          <w:rFonts w:cs="Calibri"/>
          <w:sz w:val="24"/>
          <w:szCs w:val="24"/>
          <w:lang w:val="en-US"/>
        </w:rPr>
        <w:t>%</w:t>
      </w:r>
      <w:r w:rsidR="00AE5440" w:rsidRPr="00C35E7C">
        <w:rPr>
          <w:rFonts w:cs="Calibri"/>
          <w:sz w:val="24"/>
          <w:szCs w:val="24"/>
          <w:lang w:val="en-US"/>
        </w:rPr>
        <w:t xml:space="preserve"> </w:t>
      </w:r>
      <w:r w:rsidRPr="00C35E7C">
        <w:rPr>
          <w:rFonts w:cs="Calibri"/>
          <w:sz w:val="24"/>
          <w:szCs w:val="24"/>
          <w:lang w:val="en-US"/>
        </w:rPr>
        <w:t>come close to the aggressiveness of PDAC</w:t>
      </w:r>
      <w:r w:rsidR="00AE5440" w:rsidRPr="00C35E7C">
        <w:rPr>
          <w:rFonts w:cs="Calibri"/>
          <w:sz w:val="24"/>
          <w:szCs w:val="24"/>
          <w:lang w:val="en-US"/>
        </w:rPr>
        <w:t xml:space="preserve">s </w: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PEVuZE5vdGU+PENpdGU+PEF1dGhvcj5QYXBhdnJhbWlkaXM8L0F1dGhvcj48WWVhcj4yMDA1PC9Z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(3-6)</w:t>
      </w:r>
      <w:r w:rsidR="00771F78" w:rsidRPr="00C35E7C">
        <w:rPr>
          <w:rFonts w:cs="Calibri"/>
          <w:sz w:val="24"/>
          <w:szCs w:val="24"/>
          <w:lang w:val="en-US"/>
        </w:rPr>
        <w:fldChar w:fldCharType="end"/>
      </w:r>
      <w:r w:rsidR="00771F78" w:rsidRPr="00C35E7C">
        <w:rPr>
          <w:rFonts w:cs="Calibri"/>
          <w:sz w:val="24"/>
          <w:szCs w:val="24"/>
          <w:lang w:val="en-US"/>
        </w:rPr>
        <w:t>.</w:t>
      </w:r>
      <w:r w:rsidRPr="00C35E7C">
        <w:rPr>
          <w:rFonts w:cs="Calibri"/>
          <w:sz w:val="24"/>
          <w:szCs w:val="24"/>
          <w:lang w:val="en-US"/>
        </w:rPr>
        <w:t xml:space="preserve"> </w:t>
      </w:r>
      <w:r w:rsidR="00AE5440" w:rsidRPr="00C35E7C">
        <w:rPr>
          <w:rFonts w:cs="Calibri"/>
          <w:sz w:val="24"/>
          <w:szCs w:val="24"/>
          <w:lang w:val="en-US"/>
        </w:rPr>
        <w:t>W</w:t>
      </w:r>
      <w:r w:rsidR="009D7B69" w:rsidRPr="00C35E7C">
        <w:rPr>
          <w:rFonts w:cs="Calibri"/>
          <w:sz w:val="24"/>
          <w:szCs w:val="24"/>
          <w:lang w:val="en-US"/>
        </w:rPr>
        <w:t xml:space="preserve">ith regard to </w:t>
      </w:r>
      <w:r w:rsidRPr="00C35E7C">
        <w:rPr>
          <w:rFonts w:cs="Calibri"/>
          <w:sz w:val="24"/>
          <w:szCs w:val="24"/>
          <w:lang w:val="en-US"/>
        </w:rPr>
        <w:t>histomorphology and immunophenotype</w:t>
      </w:r>
      <w:r w:rsidR="00AE5440" w:rsidRPr="00C35E7C">
        <w:rPr>
          <w:rFonts w:cs="Calibri"/>
          <w:sz w:val="24"/>
          <w:szCs w:val="24"/>
          <w:lang w:val="en-US"/>
        </w:rPr>
        <w:t xml:space="preserve"> ACCs, SPNs and </w:t>
      </w:r>
      <w:proofErr w:type="spellStart"/>
      <w:r w:rsidR="00AE5440" w:rsidRPr="00C35E7C">
        <w:rPr>
          <w:rFonts w:cs="Calibri"/>
          <w:sz w:val="24"/>
          <w:szCs w:val="24"/>
          <w:lang w:val="en-US"/>
        </w:rPr>
        <w:t>PanNETs</w:t>
      </w:r>
      <w:proofErr w:type="spellEnd"/>
      <w:r w:rsidR="00AE5440" w:rsidRPr="00C35E7C">
        <w:rPr>
          <w:rFonts w:cs="Calibri"/>
          <w:sz w:val="24"/>
          <w:szCs w:val="24"/>
          <w:lang w:val="en-US"/>
        </w:rPr>
        <w:t xml:space="preserve"> are similar</w:t>
      </w:r>
      <w:r w:rsidRPr="00C35E7C">
        <w:rPr>
          <w:rFonts w:cs="Calibri"/>
          <w:sz w:val="24"/>
          <w:szCs w:val="24"/>
          <w:lang w:val="en-US"/>
        </w:rPr>
        <w:t xml:space="preserve"> </w: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 </w:instrText>
      </w:r>
      <w:r w:rsidR="00771F78" w:rsidRPr="00C35E7C">
        <w:rPr>
          <w:rFonts w:cs="Calibri"/>
          <w:sz w:val="24"/>
          <w:szCs w:val="24"/>
          <w:lang w:val="en-US"/>
        </w:rPr>
        <w:fldChar w:fldCharType="begin">
          <w:fldData xml:space="preserve">PEVuZE5vdGU+PENpdGU+PEF1dGhvcj5EaGlsbG9uPC9BdXRob3I+PFllYXI+MjAyMDwvWWVhcj48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</w:fldData>
        </w:fldChar>
      </w:r>
      <w:r w:rsidR="00771F78" w:rsidRPr="00C35E7C">
        <w:rPr>
          <w:rFonts w:cs="Calibri"/>
          <w:sz w:val="24"/>
          <w:szCs w:val="24"/>
          <w:lang w:val="en-US"/>
        </w:rPr>
        <w:instrText xml:space="preserve"> ADDIN EN.CITE.DATA </w:instrText>
      </w:r>
      <w:r w:rsidR="00771F78" w:rsidRPr="00C35E7C">
        <w:rPr>
          <w:rFonts w:cs="Calibri"/>
          <w:sz w:val="24"/>
          <w:szCs w:val="24"/>
          <w:lang w:val="en-US"/>
        </w:rPr>
      </w:r>
      <w:r w:rsidR="00771F78" w:rsidRPr="00C35E7C">
        <w:rPr>
          <w:rFonts w:cs="Calibri"/>
          <w:sz w:val="24"/>
          <w:szCs w:val="24"/>
          <w:lang w:val="en-US"/>
        </w:rPr>
        <w:fldChar w:fldCharType="end"/>
      </w:r>
      <w:r w:rsidR="00771F78" w:rsidRPr="00C35E7C">
        <w:rPr>
          <w:rFonts w:cs="Calibri"/>
          <w:sz w:val="24"/>
          <w:szCs w:val="24"/>
          <w:lang w:val="en-US"/>
        </w:rPr>
      </w:r>
      <w:r w:rsidR="00771F78" w:rsidRPr="00C35E7C">
        <w:rPr>
          <w:rFonts w:cs="Calibri"/>
          <w:sz w:val="24"/>
          <w:szCs w:val="24"/>
          <w:lang w:val="en-US"/>
        </w:rPr>
        <w:fldChar w:fldCharType="separate"/>
      </w:r>
      <w:r w:rsidR="00771F78" w:rsidRPr="00C35E7C">
        <w:rPr>
          <w:rFonts w:cs="Calibri"/>
          <w:noProof/>
          <w:sz w:val="24"/>
          <w:szCs w:val="24"/>
          <w:lang w:val="en-US"/>
        </w:rPr>
        <w:t>(1, 2)</w:t>
      </w:r>
      <w:r w:rsidR="00771F78" w:rsidRPr="00C35E7C">
        <w:rPr>
          <w:rFonts w:cs="Calibri"/>
          <w:sz w:val="24"/>
          <w:szCs w:val="24"/>
          <w:lang w:val="en-US"/>
        </w:rPr>
        <w:fldChar w:fldCharType="end"/>
      </w:r>
      <w:r w:rsidRPr="00C35E7C">
        <w:rPr>
          <w:rFonts w:cs="Calibri"/>
          <w:sz w:val="24"/>
          <w:szCs w:val="24"/>
          <w:lang w:val="en-US"/>
        </w:rPr>
        <w:t xml:space="preserve">. </w:t>
      </w:r>
      <w:r w:rsidR="009D7B69" w:rsidRPr="00C35E7C">
        <w:rPr>
          <w:rFonts w:cs="Calibri"/>
          <w:sz w:val="24"/>
          <w:szCs w:val="24"/>
          <w:lang w:val="en-US"/>
        </w:rPr>
        <w:t>I</w:t>
      </w:r>
      <w:r w:rsidRPr="00C35E7C">
        <w:rPr>
          <w:rFonts w:cs="Calibri"/>
          <w:sz w:val="24"/>
          <w:szCs w:val="24"/>
          <w:lang w:val="en-US"/>
        </w:rPr>
        <w:t>mmunohistochemistry and</w:t>
      </w:r>
      <w:r w:rsidRPr="00C35E7C">
        <w:rPr>
          <w:rFonts w:eastAsia="MyriadPro-Regular" w:cs="Calibri"/>
          <w:sz w:val="24"/>
          <w:szCs w:val="24"/>
          <w:lang w:val="en-US"/>
        </w:rPr>
        <w:t xml:space="preserve"> </w:t>
      </w:r>
      <w:r w:rsidR="009D7B69" w:rsidRPr="00C35E7C">
        <w:rPr>
          <w:rFonts w:eastAsia="MyriadPro-Regular" w:cs="Calibri"/>
          <w:sz w:val="24"/>
          <w:szCs w:val="24"/>
          <w:lang w:val="en-US"/>
        </w:rPr>
        <w:t xml:space="preserve">molecular </w:t>
      </w:r>
      <w:r w:rsidRPr="00C35E7C">
        <w:rPr>
          <w:rFonts w:eastAsia="MyriadPro-Regular" w:cs="Calibri"/>
          <w:sz w:val="24"/>
          <w:szCs w:val="24"/>
          <w:lang w:val="en-US"/>
        </w:rPr>
        <w:t xml:space="preserve">genetics have contributed to </w:t>
      </w:r>
      <w:r w:rsidR="009D7B69" w:rsidRPr="00C35E7C">
        <w:rPr>
          <w:rFonts w:eastAsia="MyriadPro-Regular" w:cs="Calibri"/>
          <w:sz w:val="24"/>
          <w:szCs w:val="24"/>
          <w:lang w:val="en-US"/>
        </w:rPr>
        <w:t xml:space="preserve">an improved </w:t>
      </w:r>
      <w:r w:rsidRPr="00C35E7C">
        <w:rPr>
          <w:rFonts w:eastAsia="MyriadPro-Regular" w:cs="Calibri"/>
          <w:sz w:val="24"/>
          <w:szCs w:val="24"/>
          <w:lang w:val="en-US"/>
        </w:rPr>
        <w:t xml:space="preserve">classification of these tumors. </w:t>
      </w:r>
      <w:r w:rsidR="009D7B69" w:rsidRPr="00C35E7C">
        <w:rPr>
          <w:rFonts w:eastAsia="MyriadPro-Regular" w:cs="Calibri"/>
          <w:sz w:val="24"/>
          <w:szCs w:val="24"/>
          <w:lang w:val="en-US"/>
        </w:rPr>
        <w:t>Still</w:t>
      </w:r>
      <w:r w:rsidRPr="00C35E7C">
        <w:rPr>
          <w:rFonts w:eastAsia="MyriadPro-Regular" w:cs="Calibri"/>
          <w:sz w:val="24"/>
          <w:szCs w:val="24"/>
          <w:lang w:val="en-US"/>
        </w:rPr>
        <w:t>, differentiation sometimes remains challenging w</w:t>
      </w:r>
      <w:r w:rsidRPr="00C35E7C">
        <w:rPr>
          <w:sz w:val="24"/>
          <w:szCs w:val="24"/>
          <w:lang w:val="en-US"/>
        </w:rPr>
        <w:t>hile it is crucial for therapeutic decision</w:t>
      </w:r>
      <w:r w:rsidR="009D7B69" w:rsidRPr="00C35E7C">
        <w:rPr>
          <w:sz w:val="24"/>
          <w:szCs w:val="24"/>
          <w:lang w:val="en-US"/>
        </w:rPr>
        <w:t xml:space="preserve"> making. </w:t>
      </w:r>
    </w:p>
    <w:p w14:paraId="5D929B39" w14:textId="73BD929D" w:rsidR="007F2865" w:rsidRPr="00C35E7C" w:rsidRDefault="005A2B2E" w:rsidP="006678F8">
      <w:pPr>
        <w:spacing w:line="360" w:lineRule="auto"/>
        <w:jc w:val="both"/>
        <w:rPr>
          <w:sz w:val="24"/>
          <w:szCs w:val="24"/>
          <w:lang w:val="en-US"/>
        </w:rPr>
      </w:pPr>
      <w:r w:rsidRPr="00C35E7C">
        <w:rPr>
          <w:sz w:val="24"/>
          <w:szCs w:val="24"/>
          <w:lang w:val="en-US"/>
        </w:rPr>
        <w:t>Whole genome methylation</w:t>
      </w:r>
      <w:r w:rsidR="009D7B69" w:rsidRPr="00C35E7C">
        <w:rPr>
          <w:sz w:val="24"/>
          <w:szCs w:val="24"/>
          <w:lang w:val="en-US"/>
        </w:rPr>
        <w:t>-</w:t>
      </w:r>
      <w:r w:rsidRPr="00C35E7C">
        <w:rPr>
          <w:sz w:val="24"/>
          <w:szCs w:val="24"/>
          <w:lang w:val="en-US"/>
        </w:rPr>
        <w:t>based tumor classification is increasingly used for tumor classification</w:t>
      </w:r>
      <w:r w:rsidR="009D7B69" w:rsidRPr="00C35E7C">
        <w:rPr>
          <w:sz w:val="24"/>
          <w:szCs w:val="24"/>
          <w:lang w:val="en-US"/>
        </w:rPr>
        <w:t xml:space="preserve">, and the WHO recommends the routine application </w:t>
      </w:r>
      <w:r w:rsidR="00760087" w:rsidRPr="00C35E7C">
        <w:rPr>
          <w:sz w:val="24"/>
          <w:szCs w:val="24"/>
          <w:lang w:val="en-US"/>
        </w:rPr>
        <w:t>in tumor of the central nervous s</w:t>
      </w:r>
      <w:r w:rsidR="00AE5440" w:rsidRPr="00C35E7C">
        <w:rPr>
          <w:sz w:val="24"/>
          <w:szCs w:val="24"/>
          <w:lang w:val="en-US"/>
        </w:rPr>
        <w:t>y</w:t>
      </w:r>
      <w:r w:rsidR="00760087" w:rsidRPr="00C35E7C">
        <w:rPr>
          <w:sz w:val="24"/>
          <w:szCs w:val="24"/>
          <w:lang w:val="en-US"/>
        </w:rPr>
        <w:t xml:space="preserve">stem </w: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PEVuZE5vdGU+PENpdGU+PEF1dGhvcj5Mb3VpczwvQXV0aG9yPjxZZWFyPjIwMjE8L1llYXI+PFJl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(7)</w:t>
      </w:r>
      <w:r w:rsidR="00C57BB4" w:rsidRPr="00C35E7C">
        <w:rPr>
          <w:sz w:val="24"/>
          <w:szCs w:val="24"/>
          <w:lang w:val="en-US"/>
        </w:rPr>
        <w:fldChar w:fldCharType="end"/>
      </w:r>
      <w:r w:rsidR="00760087" w:rsidRPr="00C35E7C">
        <w:rPr>
          <w:sz w:val="24"/>
          <w:szCs w:val="24"/>
          <w:lang w:val="en-US"/>
        </w:rPr>
        <w:t xml:space="preserve">. </w:t>
      </w:r>
      <w:r w:rsidRPr="00C35E7C">
        <w:rPr>
          <w:sz w:val="24"/>
          <w:szCs w:val="24"/>
          <w:lang w:val="en-US"/>
        </w:rPr>
        <w:t>DNA methylation is a</w:t>
      </w:r>
      <w:r w:rsidR="00760087" w:rsidRPr="00C35E7C">
        <w:rPr>
          <w:sz w:val="24"/>
          <w:szCs w:val="24"/>
          <w:lang w:val="en-US"/>
        </w:rPr>
        <w:t xml:space="preserve"> covalent modification of cytosine residues and is involved in </w:t>
      </w:r>
      <w:r w:rsidRPr="00C35E7C">
        <w:rPr>
          <w:sz w:val="24"/>
          <w:szCs w:val="24"/>
          <w:lang w:val="en-US"/>
        </w:rPr>
        <w:t>gene expression</w:t>
      </w:r>
      <w:r w:rsidR="00760087" w:rsidRPr="00C35E7C">
        <w:rPr>
          <w:sz w:val="24"/>
          <w:szCs w:val="24"/>
          <w:lang w:val="en-US"/>
        </w:rPr>
        <w:t xml:space="preserve"> regulation</w:t>
      </w:r>
      <w:r w:rsidRPr="00C35E7C">
        <w:rPr>
          <w:sz w:val="24"/>
          <w:szCs w:val="24"/>
          <w:lang w:val="en-US"/>
        </w:rPr>
        <w:t>.</w:t>
      </w:r>
      <w:r w:rsidR="00C57BB4" w:rsidRPr="00C35E7C">
        <w:rPr>
          <w:sz w:val="24"/>
          <w:szCs w:val="24"/>
          <w:lang w:val="en-US"/>
        </w:rPr>
        <w:t xml:space="preserve"> </w:t>
      </w:r>
      <w:r w:rsidRPr="00C35E7C">
        <w:rPr>
          <w:sz w:val="24"/>
          <w:szCs w:val="24"/>
          <w:lang w:val="en-US"/>
        </w:rPr>
        <w:t xml:space="preserve">Hypermethylation of specific gene promotor regions can lead to transcriptional </w:t>
      </w:r>
      <w:r w:rsidR="00760087" w:rsidRPr="00C35E7C">
        <w:rPr>
          <w:sz w:val="24"/>
          <w:szCs w:val="24"/>
          <w:lang w:val="en-US"/>
        </w:rPr>
        <w:t xml:space="preserve">inactivation, </w:t>
      </w:r>
      <w:r w:rsidRPr="00C35E7C">
        <w:rPr>
          <w:sz w:val="24"/>
          <w:szCs w:val="24"/>
          <w:lang w:val="en-US"/>
        </w:rPr>
        <w:t xml:space="preserve">including tumor suppressor genes </w: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 </w:instrText>
      </w:r>
      <w:r w:rsidR="00C57BB4" w:rsidRPr="00C35E7C">
        <w:rPr>
          <w:sz w:val="24"/>
          <w:szCs w:val="24"/>
          <w:lang w:val="en-US"/>
        </w:rPr>
        <w:fldChar w:fldCharType="begin">
          <w:fldData xml:space="preserve">PEVuZE5vdGU+PENpdGU+PEF1dGhvcj5FaHJsaWNoPC9BdXRob3I+PFllYXI+MjAwMjwvWWVhcj48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</w:fldData>
        </w:fldChar>
      </w:r>
      <w:r w:rsidR="00C57BB4" w:rsidRPr="00C35E7C">
        <w:rPr>
          <w:sz w:val="24"/>
          <w:szCs w:val="24"/>
          <w:lang w:val="en-US"/>
        </w:rPr>
        <w:instrText xml:space="preserve"> ADDIN EN.CITE.DATA </w:instrText>
      </w:r>
      <w:r w:rsidR="00C57BB4" w:rsidRPr="00C35E7C">
        <w:rPr>
          <w:sz w:val="24"/>
          <w:szCs w:val="24"/>
          <w:lang w:val="en-US"/>
        </w:rPr>
      </w:r>
      <w:r w:rsidR="00C57BB4" w:rsidRPr="00C35E7C">
        <w:rPr>
          <w:sz w:val="24"/>
          <w:szCs w:val="24"/>
          <w:lang w:val="en-US"/>
        </w:rPr>
        <w:fldChar w:fldCharType="end"/>
      </w:r>
      <w:r w:rsidR="00C57BB4" w:rsidRPr="00C35E7C">
        <w:rPr>
          <w:sz w:val="24"/>
          <w:szCs w:val="24"/>
          <w:lang w:val="en-US"/>
        </w:rPr>
      </w:r>
      <w:r w:rsidR="00C57BB4" w:rsidRPr="00C35E7C">
        <w:rPr>
          <w:sz w:val="24"/>
          <w:szCs w:val="24"/>
          <w:lang w:val="en-US"/>
        </w:rPr>
        <w:fldChar w:fldCharType="separate"/>
      </w:r>
      <w:r w:rsidR="00C57BB4" w:rsidRPr="00C35E7C">
        <w:rPr>
          <w:noProof/>
          <w:sz w:val="24"/>
          <w:szCs w:val="24"/>
          <w:lang w:val="en-US"/>
        </w:rPr>
        <w:t>(8, 9)</w:t>
      </w:r>
      <w:r w:rsidR="00C57BB4" w:rsidRPr="00C35E7C">
        <w:rPr>
          <w:sz w:val="24"/>
          <w:szCs w:val="24"/>
          <w:lang w:val="en-US"/>
        </w:rPr>
        <w:fldChar w:fldCharType="end"/>
      </w:r>
      <w:r w:rsidRPr="00C35E7C">
        <w:rPr>
          <w:sz w:val="24"/>
          <w:szCs w:val="24"/>
          <w:lang w:val="en-US"/>
        </w:rPr>
        <w:t xml:space="preserve">. </w:t>
      </w:r>
      <w:r w:rsidRPr="00C35E7C">
        <w:rPr>
          <w:rFonts w:cs="Calibri"/>
          <w:sz w:val="24"/>
          <w:szCs w:val="24"/>
          <w:lang w:val="en-US"/>
        </w:rPr>
        <w:t>Besides somatically acquired DNA methylation changes, the cancer methylome harbors characteristics reflecting the cell of origin</w:t>
      </w:r>
      <w:r w:rsidR="00760087" w:rsidRPr="00C35E7C">
        <w:rPr>
          <w:rFonts w:cs="Calibri"/>
          <w:sz w:val="24"/>
          <w:szCs w:val="24"/>
          <w:lang w:val="en-US"/>
        </w:rPr>
        <w:t xml:space="preserve">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 </w:instrTex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PjxSZWNOdW0+MjE8L1JlY051bT48RGlzcGxheVRleHQ+KDEwKTwvRGlzcGxheVRleHQ+PHJlY29y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</w:fldData>
        </w:fldChar>
      </w:r>
      <w:r w:rsidR="00C57BB4" w:rsidRPr="00C35E7C">
        <w:rPr>
          <w:rFonts w:cs="Calibri"/>
          <w:sz w:val="24"/>
          <w:szCs w:val="24"/>
          <w:lang w:val="en-US"/>
        </w:rPr>
        <w:instrText xml:space="preserve"> ADDIN EN.CITE.DATA </w:instrText>
      </w:r>
      <w:r w:rsidR="00C57BB4" w:rsidRPr="00C35E7C">
        <w:rPr>
          <w:rFonts w:cs="Calibri"/>
          <w:sz w:val="24"/>
          <w:szCs w:val="24"/>
          <w:lang w:val="en-US"/>
        </w:rPr>
      </w:r>
      <w:r w:rsidR="00C57BB4"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C57BB4" w:rsidRPr="00C35E7C">
        <w:rPr>
          <w:rFonts w:cs="Calibri"/>
          <w:noProof/>
          <w:sz w:val="24"/>
          <w:szCs w:val="24"/>
          <w:lang w:val="en-US"/>
        </w:rPr>
        <w:t>(10)</w:t>
      </w:r>
      <w:r w:rsidR="00C57BB4" w:rsidRPr="00C35E7C">
        <w:rPr>
          <w:rFonts w:cs="Calibri"/>
          <w:sz w:val="24"/>
          <w:szCs w:val="24"/>
          <w:lang w:val="en-US"/>
        </w:rPr>
        <w:fldChar w:fldCharType="end"/>
      </w:r>
      <w:r w:rsidR="00760087" w:rsidRPr="00C35E7C">
        <w:rPr>
          <w:rFonts w:cs="Calibri"/>
          <w:sz w:val="24"/>
          <w:szCs w:val="24"/>
          <w:lang w:val="en-US"/>
        </w:rPr>
        <w:t xml:space="preserve">. This tissue specificity is what makes DNA methylation profiling well suited for the identification of tumor origin </w:t>
      </w:r>
      <w:r w:rsidR="00C57BB4"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PEVuZE5vdGU+PENpdGU+PEF1dGhvcj5GZXJuYW5kZXo8L0F1dGhvcj48WWVhcj4yMDEyPC9ZZWFy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==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C57BB4" w:rsidRPr="00C35E7C">
        <w:rPr>
          <w:rFonts w:cs="Calibri"/>
          <w:sz w:val="24"/>
          <w:szCs w:val="24"/>
          <w:lang w:val="en-US"/>
        </w:rPr>
      </w:r>
      <w:r w:rsidR="00C57BB4" w:rsidRPr="00C35E7C">
        <w:rPr>
          <w:rFonts w:cs="Calibri"/>
          <w:sz w:val="24"/>
          <w:szCs w:val="24"/>
          <w:lang w:val="en-US"/>
        </w:rPr>
        <w:fldChar w:fldCharType="separate"/>
      </w:r>
      <w:r w:rsidR="006678F8" w:rsidRPr="00C35E7C">
        <w:rPr>
          <w:rFonts w:cs="Calibri"/>
          <w:noProof/>
          <w:sz w:val="24"/>
          <w:szCs w:val="24"/>
          <w:lang w:val="en-US"/>
        </w:rPr>
        <w:t>(10, 11)</w:t>
      </w:r>
      <w:r w:rsidR="00C57BB4" w:rsidRPr="00C35E7C">
        <w:rPr>
          <w:rFonts w:cs="Calibri"/>
          <w:sz w:val="24"/>
          <w:szCs w:val="24"/>
          <w:lang w:val="en-US"/>
        </w:rPr>
        <w:fldChar w:fldCharType="end"/>
      </w:r>
      <w:r w:rsidR="00760087" w:rsidRPr="00C35E7C">
        <w:rPr>
          <w:rFonts w:cs="Calibri"/>
          <w:sz w:val="24"/>
          <w:szCs w:val="24"/>
          <w:lang w:val="en-US"/>
        </w:rPr>
        <w:t xml:space="preserve">. Furthermore, archival formalin-fixed, paraffin embedded (FFPE) tissues can be used for DNA methylation analysis. </w:t>
      </w:r>
      <w:r w:rsidRPr="00C35E7C">
        <w:rPr>
          <w:rFonts w:cs="Calibri"/>
          <w:sz w:val="24"/>
          <w:szCs w:val="24"/>
          <w:lang w:val="en-US"/>
        </w:rPr>
        <w:t xml:space="preserve">Based on this rationale numerous classifiers have been developed for cancer classification and some are routinely used in daily practice </w:t>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PEVuZE5vdGU+PENpdGU+PEF1dGhvcj5DYXBwZXI8L0F1dGhvcj48WWVhcj4yMDE4PC9ZZWFyPjxS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==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fldChar w:fldCharType="begin">
          <w:fldData xml:space="preserve">b2xsZWdlIExvbmRvbiBIb3NwaXRhbHMgTkhTIEZvdW5kYXRpb24gVHJ1c3QsIExvbmRvbiwgVUsu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(11-16)</w:t>
      </w:r>
      <w:r w:rsidR="006678F8" w:rsidRPr="00C35E7C">
        <w:rPr>
          <w:rFonts w:cs="Calibri"/>
          <w:sz w:val="24"/>
          <w:szCs w:val="24"/>
          <w:lang w:val="en-US"/>
        </w:rPr>
        <w:fldChar w:fldCharType="end"/>
      </w:r>
      <w:r w:rsidRPr="00C35E7C">
        <w:rPr>
          <w:rFonts w:cs="Calibri"/>
          <w:sz w:val="24"/>
          <w:szCs w:val="24"/>
          <w:lang w:val="en-US"/>
        </w:rPr>
        <w:t>. Similarly</w:t>
      </w:r>
      <w:r w:rsidR="00AB0037" w:rsidRPr="00C35E7C">
        <w:rPr>
          <w:rFonts w:cs="Calibri"/>
          <w:sz w:val="24"/>
          <w:szCs w:val="24"/>
          <w:lang w:val="en-US"/>
        </w:rPr>
        <w:t>,</w:t>
      </w:r>
      <w:r w:rsidRPr="00C35E7C">
        <w:rPr>
          <w:rFonts w:cs="Calibri"/>
          <w:sz w:val="24"/>
          <w:szCs w:val="24"/>
          <w:lang w:val="en-US"/>
        </w:rPr>
        <w:t xml:space="preserve"> </w:t>
      </w:r>
      <w:proofErr w:type="spellStart"/>
      <w:r w:rsidRPr="00C35E7C">
        <w:rPr>
          <w:rFonts w:cs="Calibri"/>
          <w:sz w:val="24"/>
          <w:szCs w:val="24"/>
          <w:lang w:val="en-US"/>
        </w:rPr>
        <w:t>Hackeng</w:t>
      </w:r>
      <w:proofErr w:type="spellEnd"/>
      <w:r w:rsidRPr="00C35E7C">
        <w:rPr>
          <w:rFonts w:cs="Calibri"/>
          <w:sz w:val="24"/>
          <w:szCs w:val="24"/>
          <w:lang w:val="en-US"/>
        </w:rPr>
        <w:t xml:space="preserve"> et al</w:t>
      </w:r>
      <w:r w:rsidR="00AB0037" w:rsidRPr="00C35E7C">
        <w:rPr>
          <w:rFonts w:cs="Calibri"/>
          <w:sz w:val="24"/>
          <w:szCs w:val="24"/>
          <w:lang w:val="en-US"/>
        </w:rPr>
        <w:t xml:space="preserve">. </w:t>
      </w:r>
      <w:r w:rsidRPr="00C35E7C">
        <w:rPr>
          <w:rFonts w:cs="Calibri"/>
          <w:sz w:val="24"/>
          <w:szCs w:val="24"/>
          <w:lang w:val="en-US"/>
        </w:rPr>
        <w:t xml:space="preserve"> developed a classifier for distinguishing neuroendocrine tumors</w:t>
      </w:r>
      <w:r w:rsidR="00AB0037" w:rsidRPr="00C35E7C">
        <w:rPr>
          <w:rFonts w:cs="Calibri"/>
          <w:sz w:val="24"/>
          <w:szCs w:val="24"/>
          <w:lang w:val="en-US"/>
        </w:rPr>
        <w:t xml:space="preserve"> from different locations</w:t>
      </w:r>
      <w:r w:rsidRPr="00C35E7C">
        <w:rPr>
          <w:rFonts w:cs="Calibri"/>
          <w:sz w:val="24"/>
          <w:szCs w:val="24"/>
          <w:lang w:val="en-US"/>
        </w:rPr>
        <w:t xml:space="preserve">, including </w:t>
      </w:r>
      <w:r w:rsidR="00AE5440" w:rsidRPr="00C35E7C">
        <w:rPr>
          <w:rFonts w:cs="Calibri"/>
          <w:sz w:val="24"/>
          <w:szCs w:val="24"/>
          <w:lang w:val="en-US"/>
        </w:rPr>
        <w:t>p</w:t>
      </w:r>
      <w:r w:rsidRPr="00C35E7C">
        <w:rPr>
          <w:rFonts w:cs="Calibri"/>
          <w:sz w:val="24"/>
          <w:szCs w:val="24"/>
          <w:lang w:val="en-US"/>
        </w:rPr>
        <w:t>an</w:t>
      </w:r>
      <w:r w:rsidR="00AE5440" w:rsidRPr="00C35E7C">
        <w:rPr>
          <w:rFonts w:cs="Calibri"/>
          <w:sz w:val="24"/>
          <w:szCs w:val="24"/>
          <w:lang w:val="en-US"/>
        </w:rPr>
        <w:t xml:space="preserve">creatic </w:t>
      </w:r>
      <w:r w:rsidRPr="00C35E7C">
        <w:rPr>
          <w:rFonts w:cs="Calibri"/>
          <w:sz w:val="24"/>
          <w:szCs w:val="24"/>
          <w:lang w:val="en-US"/>
        </w:rPr>
        <w:t xml:space="preserve">NETs </w: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(17)</w:t>
      </w:r>
      <w:r w:rsidR="006678F8" w:rsidRPr="00C35E7C">
        <w:rPr>
          <w:rFonts w:cs="Calibri"/>
          <w:sz w:val="24"/>
          <w:szCs w:val="24"/>
          <w:lang w:val="en-US"/>
        </w:rPr>
        <w:fldChar w:fldCharType="end"/>
      </w:r>
      <w:r w:rsidRPr="00C35E7C">
        <w:rPr>
          <w:rFonts w:cs="Calibri"/>
          <w:sz w:val="24"/>
          <w:szCs w:val="24"/>
          <w:lang w:val="en-US"/>
        </w:rPr>
        <w:t xml:space="preserve">. </w:t>
      </w:r>
      <w:r w:rsidR="00AE5440" w:rsidRPr="00C35E7C">
        <w:rPr>
          <w:rFonts w:cs="Calibri"/>
          <w:sz w:val="24"/>
          <w:szCs w:val="24"/>
          <w:lang w:val="en-US"/>
        </w:rPr>
        <w:t xml:space="preserve">Previous studies including </w:t>
      </w:r>
      <w:proofErr w:type="spellStart"/>
      <w:r w:rsidR="00AE5440" w:rsidRPr="00C35E7C">
        <w:rPr>
          <w:rFonts w:cs="Calibri"/>
          <w:sz w:val="24"/>
          <w:szCs w:val="24"/>
          <w:lang w:val="en-US"/>
        </w:rPr>
        <w:t>Jäkel</w:t>
      </w:r>
      <w:proofErr w:type="spellEnd"/>
      <w:r w:rsidR="00AE5440" w:rsidRPr="00C35E7C">
        <w:rPr>
          <w:rFonts w:cs="Calibri"/>
          <w:sz w:val="24"/>
          <w:szCs w:val="24"/>
          <w:lang w:val="en-US"/>
        </w:rPr>
        <w:t xml:space="preserve"> et al. and </w:t>
      </w:r>
      <w:proofErr w:type="spellStart"/>
      <w:r w:rsidR="00AE5440" w:rsidRPr="00C35E7C">
        <w:rPr>
          <w:rFonts w:cs="Calibri"/>
          <w:sz w:val="24"/>
          <w:szCs w:val="24"/>
          <w:lang w:val="en-US"/>
        </w:rPr>
        <w:t>Benhamida</w:t>
      </w:r>
      <w:proofErr w:type="spellEnd"/>
      <w:r w:rsidR="00AE5440" w:rsidRPr="00C35E7C">
        <w:rPr>
          <w:rFonts w:cs="Calibri"/>
          <w:sz w:val="24"/>
          <w:szCs w:val="24"/>
          <w:lang w:val="en-US"/>
        </w:rPr>
        <w:t xml:space="preserve"> et al., showed methylation profiles </w:t>
      </w:r>
      <w:r w:rsidR="009A25AF" w:rsidRPr="00C35E7C">
        <w:rPr>
          <w:rFonts w:cs="Calibri"/>
          <w:sz w:val="24"/>
          <w:szCs w:val="24"/>
          <w:lang w:val="en-US"/>
        </w:rPr>
        <w:t xml:space="preserve">of pancreatic tumors </w:t>
      </w:r>
      <w:r w:rsidR="00AE5440" w:rsidRPr="00C35E7C">
        <w:rPr>
          <w:rFonts w:cs="Calibri"/>
          <w:sz w:val="24"/>
          <w:szCs w:val="24"/>
          <w:lang w:val="en-US"/>
        </w:rPr>
        <w:t xml:space="preserve">are well suited for the differentiation </w:t>
      </w:r>
      <w:r w:rsidR="009A25AF" w:rsidRPr="00C35E7C">
        <w:rPr>
          <w:rFonts w:cs="Calibri"/>
          <w:sz w:val="24"/>
          <w:szCs w:val="24"/>
          <w:lang w:val="en-US"/>
        </w:rPr>
        <w:t xml:space="preserve">of these tumors </w: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 </w:instrText>
      </w:r>
      <w:r w:rsidR="006678F8" w:rsidRPr="00C35E7C">
        <w:rPr>
          <w:rFonts w:cs="Calibri"/>
          <w:sz w:val="24"/>
          <w:szCs w:val="24"/>
          <w:lang w:val="en-US"/>
        </w:rPr>
        <w:fldChar w:fldCharType="begin">
          <w:fldData xml:space="preserve">PEVuZE5vdGU+PENpdGU+PEF1dGhvcj5CZW5oYW1pZGE8L0F1dGhvcj48WWVhcj4yMDIyPC9ZZWFy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=
</w:fldData>
        </w:fldChar>
      </w:r>
      <w:r w:rsidR="006678F8" w:rsidRPr="00C35E7C">
        <w:rPr>
          <w:rFonts w:cs="Calibri"/>
          <w:sz w:val="24"/>
          <w:szCs w:val="24"/>
          <w:lang w:val="en-US"/>
        </w:rPr>
        <w:instrText xml:space="preserve"> ADDIN EN.CITE.DATA </w:instrText>
      </w:r>
      <w:r w:rsidR="006678F8" w:rsidRPr="00C35E7C">
        <w:rPr>
          <w:rFonts w:cs="Calibri"/>
          <w:sz w:val="24"/>
          <w:szCs w:val="24"/>
          <w:lang w:val="en-US"/>
        </w:rPr>
      </w:r>
      <w:r w:rsidR="006678F8" w:rsidRPr="00C35E7C">
        <w:rPr>
          <w:rFonts w:cs="Calibri"/>
          <w:sz w:val="24"/>
          <w:szCs w:val="24"/>
          <w:lang w:val="en-US"/>
        </w:rPr>
        <w:fldChar w:fldCharType="end"/>
      </w:r>
      <w:r w:rsidR="006678F8" w:rsidRPr="00C35E7C">
        <w:rPr>
          <w:rFonts w:cs="Calibri"/>
          <w:sz w:val="24"/>
          <w:szCs w:val="24"/>
          <w:lang w:val="en-US"/>
        </w:rPr>
      </w:r>
      <w:r w:rsidR="006678F8" w:rsidRPr="00C35E7C">
        <w:rPr>
          <w:rFonts w:cs="Calibri"/>
          <w:sz w:val="24"/>
          <w:szCs w:val="24"/>
          <w:lang w:val="en-US"/>
        </w:rPr>
        <w:fldChar w:fldCharType="separate"/>
      </w:r>
      <w:r w:rsidR="006678F8" w:rsidRPr="00C35E7C">
        <w:rPr>
          <w:rFonts w:cs="Calibri"/>
          <w:noProof/>
          <w:sz w:val="24"/>
          <w:szCs w:val="24"/>
          <w:lang w:val="en-US"/>
        </w:rPr>
        <w:t>(18, 19)</w:t>
      </w:r>
      <w:r w:rsidR="006678F8" w:rsidRPr="00C35E7C">
        <w:rPr>
          <w:rFonts w:cs="Calibri"/>
          <w:sz w:val="24"/>
          <w:szCs w:val="24"/>
          <w:lang w:val="en-US"/>
        </w:rPr>
        <w:fldChar w:fldCharType="end"/>
      </w:r>
      <w:r w:rsidRPr="00C35E7C">
        <w:rPr>
          <w:rFonts w:cs="Calibri"/>
          <w:sz w:val="24"/>
          <w:szCs w:val="24"/>
          <w:lang w:val="en-US"/>
        </w:rPr>
        <w:t>. Together, these data suggest potential applicability of methylation profiling for classification of non-ductal pancreatic tumors.</w:t>
      </w:r>
    </w:p>
    <w:p w14:paraId="766BA2F3" w14:textId="3BA2307C" w:rsidR="007F2865" w:rsidRPr="00AE325A" w:rsidRDefault="005A2B2E" w:rsidP="00AE325A">
      <w:pPr>
        <w:spacing w:line="360" w:lineRule="auto"/>
        <w:jc w:val="both"/>
        <w:rPr>
          <w:sz w:val="24"/>
          <w:szCs w:val="24"/>
          <w:lang w:val="en-US"/>
        </w:rPr>
      </w:pPr>
      <w:r w:rsidRPr="00C35E7C">
        <w:rPr>
          <w:rFonts w:cs="Calibri"/>
          <w:sz w:val="24"/>
          <w:szCs w:val="24"/>
          <w:lang w:val="en-US"/>
        </w:rPr>
        <w:lastRenderedPageBreak/>
        <w:t xml:space="preserve">To facilitate </w:t>
      </w:r>
      <w:r w:rsidR="00AB0037" w:rsidRPr="00C35E7C">
        <w:rPr>
          <w:rFonts w:cs="Calibri"/>
          <w:sz w:val="24"/>
          <w:szCs w:val="24"/>
          <w:lang w:val="en-US"/>
        </w:rPr>
        <w:t xml:space="preserve">diagnosis within </w:t>
      </w:r>
      <w:r w:rsidRPr="00C35E7C">
        <w:rPr>
          <w:rFonts w:cs="Calibri"/>
          <w:sz w:val="24"/>
          <w:szCs w:val="24"/>
          <w:lang w:val="en-US"/>
        </w:rPr>
        <w:t xml:space="preserve">non-ductal pancreatic tumors ACC, SPN and </w:t>
      </w:r>
      <w:proofErr w:type="spellStart"/>
      <w:r w:rsidRPr="00C35E7C">
        <w:rPr>
          <w:rFonts w:cs="Calibri"/>
          <w:sz w:val="24"/>
          <w:szCs w:val="24"/>
          <w:lang w:val="en-US"/>
        </w:rPr>
        <w:t>PanNET</w:t>
      </w:r>
      <w:proofErr w:type="spellEnd"/>
      <w:r w:rsidRPr="00C35E7C">
        <w:rPr>
          <w:rFonts w:cs="Calibri"/>
          <w:sz w:val="24"/>
          <w:szCs w:val="24"/>
          <w:lang w:val="en-GB"/>
        </w:rPr>
        <w:t xml:space="preserve">, </w:t>
      </w:r>
      <w:r w:rsidR="00AE5440" w:rsidRPr="00C35E7C">
        <w:rPr>
          <w:rFonts w:cs="Calibri"/>
          <w:sz w:val="24"/>
          <w:szCs w:val="24"/>
          <w:lang w:val="en-GB"/>
        </w:rPr>
        <w:t xml:space="preserve">here </w:t>
      </w:r>
      <w:r w:rsidR="009A25AF" w:rsidRPr="00C35E7C">
        <w:rPr>
          <w:rFonts w:cs="Calibri"/>
          <w:sz w:val="24"/>
          <w:szCs w:val="24"/>
          <w:lang w:val="en-US"/>
        </w:rPr>
        <w:t>we</w:t>
      </w:r>
      <w:r w:rsidRPr="00C35E7C">
        <w:rPr>
          <w:rFonts w:cs="Calibri"/>
          <w:sz w:val="24"/>
          <w:szCs w:val="24"/>
          <w:lang w:val="en-US"/>
        </w:rPr>
        <w:t xml:space="preserve"> </w:t>
      </w:r>
      <w:r w:rsidR="00AE5440" w:rsidRPr="00C35E7C">
        <w:rPr>
          <w:rFonts w:cs="Calibri"/>
          <w:sz w:val="24"/>
          <w:szCs w:val="24"/>
          <w:lang w:val="en-US"/>
        </w:rPr>
        <w:t xml:space="preserve">have </w:t>
      </w:r>
      <w:r w:rsidR="00AB0037" w:rsidRPr="00C35E7C">
        <w:rPr>
          <w:rFonts w:cs="Calibri"/>
          <w:sz w:val="24"/>
          <w:szCs w:val="24"/>
          <w:lang w:val="en-US"/>
        </w:rPr>
        <w:t xml:space="preserve">built </w:t>
      </w:r>
      <w:r w:rsidRPr="00C35E7C">
        <w:rPr>
          <w:rFonts w:cs="Calibri"/>
          <w:sz w:val="24"/>
          <w:szCs w:val="24"/>
          <w:lang w:val="en-US"/>
        </w:rPr>
        <w:t>a methylation</w:t>
      </w:r>
      <w:r w:rsidR="00AB0037" w:rsidRPr="00C35E7C">
        <w:rPr>
          <w:rFonts w:cs="Calibri"/>
          <w:sz w:val="24"/>
          <w:szCs w:val="24"/>
          <w:lang w:val="en-US"/>
        </w:rPr>
        <w:t>-</w:t>
      </w:r>
      <w:r w:rsidRPr="00C35E7C">
        <w:rPr>
          <w:rFonts w:cs="Calibri"/>
          <w:sz w:val="24"/>
          <w:szCs w:val="24"/>
          <w:lang w:val="en-US"/>
        </w:rPr>
        <w:t xml:space="preserve">based </w:t>
      </w:r>
      <w:commentRangeStart w:id="2"/>
      <w:r w:rsidRPr="00C35E7C">
        <w:rPr>
          <w:rFonts w:cs="Calibri"/>
          <w:sz w:val="24"/>
          <w:szCs w:val="24"/>
          <w:lang w:val="en-US"/>
        </w:rPr>
        <w:t>prediction</w:t>
      </w:r>
      <w:commentRangeEnd w:id="2"/>
      <w:r w:rsidR="00E45FFD" w:rsidRPr="00C35E7C">
        <w:rPr>
          <w:rStyle w:val="Verwijzingopmerking"/>
          <w:sz w:val="24"/>
          <w:szCs w:val="24"/>
        </w:rPr>
        <w:commentReference w:id="2"/>
      </w:r>
      <w:r w:rsidRPr="00C35E7C">
        <w:rPr>
          <w:rFonts w:cs="Calibri"/>
          <w:sz w:val="24"/>
          <w:szCs w:val="24"/>
          <w:lang w:val="en-US"/>
        </w:rPr>
        <w:t xml:space="preserve"> model. </w:t>
      </w:r>
      <w:r w:rsidR="00AB0037" w:rsidRPr="00C35E7C">
        <w:rPr>
          <w:rFonts w:cs="Calibri"/>
          <w:sz w:val="24"/>
          <w:szCs w:val="24"/>
          <w:lang w:val="en-US"/>
        </w:rPr>
        <w:t xml:space="preserve">We evaluated random forest classifiers, neural networks and gradient boosting machines and present an approach to distinguish between non-ductal pancreatic cancers with almost perfect accuracy. </w:t>
      </w:r>
    </w:p>
    <w:p w14:paraId="0D782730" w14:textId="11EDD3F8" w:rsidR="00733D27" w:rsidRDefault="00733D27" w:rsidP="006678F8">
      <w:pPr>
        <w:pStyle w:val="Kop1"/>
        <w:rPr>
          <w:lang w:val="en-US"/>
        </w:rPr>
      </w:pPr>
      <w:r>
        <w:rPr>
          <w:lang w:val="en-US"/>
        </w:rPr>
        <w:t>Materials and methods</w:t>
      </w:r>
    </w:p>
    <w:p w14:paraId="327E5787" w14:textId="69354BCE" w:rsidR="00733D27" w:rsidRPr="00C35E7C" w:rsidRDefault="00733D27" w:rsidP="006E2A9F">
      <w:pPr>
        <w:spacing w:line="360" w:lineRule="auto"/>
        <w:rPr>
          <w:b/>
          <w:sz w:val="24"/>
          <w:szCs w:val="24"/>
          <w:lang w:val="en-US"/>
        </w:rPr>
      </w:pPr>
      <w:r w:rsidRPr="00C35E7C">
        <w:rPr>
          <w:b/>
          <w:sz w:val="24"/>
          <w:szCs w:val="24"/>
          <w:lang w:val="en-US"/>
        </w:rPr>
        <w:t>Study design</w:t>
      </w:r>
      <w:r w:rsidR="006E2A9F" w:rsidRPr="00C35E7C">
        <w:rPr>
          <w:b/>
          <w:sz w:val="24"/>
          <w:szCs w:val="24"/>
          <w:lang w:val="en-US"/>
        </w:rPr>
        <w:br/>
      </w:r>
      <w:r w:rsidRPr="00C35E7C">
        <w:rPr>
          <w:sz w:val="24"/>
          <w:szCs w:val="24"/>
          <w:lang w:val="en-US"/>
        </w:rPr>
        <w:t xml:space="preserve">We build a diagnostic classifier able to distinguish </w:t>
      </w:r>
      <w:proofErr w:type="spellStart"/>
      <w:r w:rsidRPr="00C35E7C">
        <w:rPr>
          <w:sz w:val="24"/>
          <w:szCs w:val="24"/>
          <w:lang w:val="en-US"/>
        </w:rPr>
        <w:t>PanNETs</w:t>
      </w:r>
      <w:proofErr w:type="spellEnd"/>
      <w:r w:rsidRPr="00C35E7C">
        <w:rPr>
          <w:sz w:val="24"/>
          <w:szCs w:val="24"/>
          <w:lang w:val="en-US"/>
        </w:rPr>
        <w:t>, ACCs</w:t>
      </w:r>
      <w:r w:rsidR="006E2A9F" w:rsidRPr="00C35E7C">
        <w:rPr>
          <w:sz w:val="24"/>
          <w:szCs w:val="24"/>
          <w:lang w:val="en-US"/>
        </w:rPr>
        <w:t xml:space="preserve">, </w:t>
      </w:r>
      <w:r w:rsidRPr="00C35E7C">
        <w:rPr>
          <w:sz w:val="24"/>
          <w:szCs w:val="24"/>
          <w:lang w:val="en-US"/>
        </w:rPr>
        <w:t>SPNs</w:t>
      </w:r>
      <w:r w:rsidR="006E2A9F" w:rsidRPr="00C35E7C">
        <w:rPr>
          <w:sz w:val="24"/>
          <w:szCs w:val="24"/>
          <w:lang w:val="en-US"/>
        </w:rPr>
        <w:t xml:space="preserve"> and PDACs</w:t>
      </w:r>
      <w:r w:rsidRPr="00C35E7C">
        <w:rPr>
          <w:sz w:val="24"/>
          <w:szCs w:val="24"/>
          <w:lang w:val="en-US"/>
        </w:rPr>
        <w:t xml:space="preserve"> based on their DNA methylation profiles. DNA methylation array data from </w:t>
      </w:r>
      <w:proofErr w:type="spellStart"/>
      <w:r w:rsidRPr="00C35E7C">
        <w:rPr>
          <w:sz w:val="24"/>
          <w:szCs w:val="24"/>
          <w:lang w:val="en-US"/>
        </w:rPr>
        <w:t>PanNETs</w:t>
      </w:r>
      <w:proofErr w:type="spellEnd"/>
      <w:r w:rsidRPr="00C35E7C">
        <w:rPr>
          <w:sz w:val="24"/>
          <w:szCs w:val="24"/>
          <w:lang w:val="en-US"/>
        </w:rPr>
        <w:t xml:space="preserve"> (n= 87), ACCs (n=37)</w:t>
      </w:r>
      <w:r w:rsidR="006E2A9F" w:rsidRPr="00C35E7C">
        <w:rPr>
          <w:sz w:val="24"/>
          <w:szCs w:val="24"/>
          <w:lang w:val="en-US"/>
        </w:rPr>
        <w:t>,</w:t>
      </w:r>
      <w:r w:rsidRPr="00C35E7C">
        <w:rPr>
          <w:sz w:val="24"/>
          <w:szCs w:val="24"/>
          <w:lang w:val="en-US"/>
        </w:rPr>
        <w:t xml:space="preserve"> SPNs (n= 13)</w:t>
      </w:r>
      <w:r w:rsidR="006E2A9F" w:rsidRPr="00C35E7C">
        <w:rPr>
          <w:sz w:val="24"/>
          <w:szCs w:val="24"/>
          <w:lang w:val="en-US"/>
        </w:rPr>
        <w:t xml:space="preserve"> and PDACs (n=</w:t>
      </w:r>
      <w:commentRangeStart w:id="3"/>
      <w:r w:rsidR="006E2A9F" w:rsidRPr="00C35E7C">
        <w:rPr>
          <w:sz w:val="24"/>
          <w:szCs w:val="24"/>
          <w:lang w:val="en-US"/>
        </w:rPr>
        <w:t>..</w:t>
      </w:r>
      <w:commentRangeEnd w:id="3"/>
      <w:r w:rsidR="00DB7661" w:rsidRPr="00C35E7C">
        <w:rPr>
          <w:rStyle w:val="Verwijzingopmerking"/>
          <w:sz w:val="24"/>
          <w:szCs w:val="24"/>
        </w:rPr>
        <w:commentReference w:id="3"/>
      </w:r>
      <w:r w:rsidR="006E2A9F" w:rsidRPr="00C35E7C">
        <w:rPr>
          <w:sz w:val="24"/>
          <w:szCs w:val="24"/>
          <w:lang w:val="en-US"/>
        </w:rPr>
        <w:t>)</w:t>
      </w:r>
      <w:r w:rsidRPr="00C35E7C">
        <w:rPr>
          <w:sz w:val="24"/>
          <w:szCs w:val="24"/>
          <w:lang w:val="en-US"/>
        </w:rPr>
        <w:t xml:space="preserve"> that where </w:t>
      </w:r>
      <w:r w:rsidR="006E2A9F" w:rsidRPr="00C35E7C">
        <w:rPr>
          <w:sz w:val="24"/>
          <w:szCs w:val="24"/>
          <w:lang w:val="en-US"/>
        </w:rPr>
        <w:t>publicly</w:t>
      </w:r>
      <w:r w:rsidRPr="00C35E7C">
        <w:rPr>
          <w:sz w:val="24"/>
          <w:szCs w:val="24"/>
          <w:lang w:val="en-US"/>
        </w:rPr>
        <w:t xml:space="preserve"> available was split into a training (</w:t>
      </w:r>
      <w:commentRangeStart w:id="4"/>
      <w:r w:rsidRPr="00C35E7C">
        <w:rPr>
          <w:sz w:val="24"/>
          <w:szCs w:val="24"/>
          <w:lang w:val="en-US"/>
        </w:rPr>
        <w:t>76 primaries</w:t>
      </w:r>
      <w:commentRangeEnd w:id="4"/>
      <w:r w:rsidR="00DB7661" w:rsidRPr="00C35E7C">
        <w:rPr>
          <w:rStyle w:val="Verwijzingopmerking"/>
          <w:sz w:val="24"/>
          <w:szCs w:val="24"/>
        </w:rPr>
        <w:commentReference w:id="4"/>
      </w:r>
      <w:r w:rsidRPr="00C35E7C">
        <w:rPr>
          <w:sz w:val="24"/>
          <w:szCs w:val="24"/>
          <w:lang w:val="en-US"/>
        </w:rPr>
        <w:t>) and test cohort (</w:t>
      </w:r>
      <w:commentRangeStart w:id="5"/>
      <w:r w:rsidRPr="00C35E7C">
        <w:rPr>
          <w:sz w:val="24"/>
          <w:szCs w:val="24"/>
          <w:lang w:val="en-US"/>
        </w:rPr>
        <w:t>139 primaries and metastases</w:t>
      </w:r>
      <w:commentRangeEnd w:id="5"/>
      <w:r w:rsidR="00DB7661" w:rsidRPr="00C35E7C">
        <w:rPr>
          <w:rStyle w:val="Verwijzingopmerking"/>
          <w:sz w:val="24"/>
          <w:szCs w:val="24"/>
        </w:rPr>
        <w:commentReference w:id="5"/>
      </w:r>
      <w:r w:rsidRPr="00C35E7C">
        <w:rPr>
          <w:sz w:val="24"/>
          <w:szCs w:val="24"/>
          <w:lang w:val="en-US"/>
        </w:rPr>
        <w:t>). We trained three machine learning algorithms (Random Forest (RF), artificial neural network (ANN), gradient boosting machines (</w:t>
      </w:r>
      <w:proofErr w:type="spellStart"/>
      <w:r w:rsidRPr="00C35E7C">
        <w:rPr>
          <w:sz w:val="24"/>
          <w:szCs w:val="24"/>
          <w:lang w:val="en-US"/>
        </w:rPr>
        <w:t>xgBoost</w:t>
      </w:r>
      <w:proofErr w:type="spellEnd"/>
      <w:r w:rsidRPr="00C35E7C">
        <w:rPr>
          <w:sz w:val="24"/>
          <w:szCs w:val="24"/>
          <w:lang w:val="en-US"/>
        </w:rPr>
        <w:t>) on the training cohort. The three</w:t>
      </w:r>
      <w:r w:rsidR="006E2A9F" w:rsidRPr="00C35E7C">
        <w:rPr>
          <w:sz w:val="24"/>
          <w:szCs w:val="24"/>
          <w:lang w:val="en-US"/>
        </w:rPr>
        <w:t xml:space="preserve"> classifiers</w:t>
      </w:r>
      <w:r w:rsidRPr="00C35E7C">
        <w:rPr>
          <w:sz w:val="24"/>
          <w:szCs w:val="24"/>
          <w:lang w:val="en-US"/>
        </w:rPr>
        <w:t xml:space="preserve"> were evaluated using the test cohort. The three algorithms were compared and the best performing method was chosen for further analysis. We further validated our classifier </w:t>
      </w:r>
      <w:r w:rsidR="008F3E17" w:rsidRPr="00C35E7C">
        <w:rPr>
          <w:sz w:val="24"/>
          <w:szCs w:val="24"/>
          <w:lang w:val="en-US"/>
        </w:rPr>
        <w:t>o</w:t>
      </w:r>
      <w:r w:rsidRPr="00C35E7C">
        <w:rPr>
          <w:sz w:val="24"/>
          <w:szCs w:val="24"/>
          <w:lang w:val="en-US"/>
        </w:rPr>
        <w:t xml:space="preserve">n a </w:t>
      </w:r>
      <w:r w:rsidR="00DB7661" w:rsidRPr="00C35E7C">
        <w:rPr>
          <w:sz w:val="24"/>
          <w:szCs w:val="24"/>
          <w:lang w:val="en-US"/>
        </w:rPr>
        <w:t>clinical</w:t>
      </w:r>
      <w:r w:rsidRPr="00C35E7C">
        <w:rPr>
          <w:sz w:val="24"/>
          <w:szCs w:val="24"/>
          <w:lang w:val="en-US"/>
        </w:rPr>
        <w:t xml:space="preserve"> cohort compiled of DNA methylation array data obtained from FFPE tissue from </w:t>
      </w:r>
      <w:proofErr w:type="spellStart"/>
      <w:r w:rsidRPr="00C35E7C">
        <w:rPr>
          <w:sz w:val="24"/>
          <w:szCs w:val="24"/>
          <w:lang w:val="en-US"/>
        </w:rPr>
        <w:t>PanNETs</w:t>
      </w:r>
      <w:proofErr w:type="spellEnd"/>
      <w:r w:rsidRPr="00C35E7C">
        <w:rPr>
          <w:sz w:val="24"/>
          <w:szCs w:val="24"/>
          <w:lang w:val="en-US"/>
        </w:rPr>
        <w:t xml:space="preserve"> (n= 87), ACCs (n=37) and SPNs (n= 13) primaries and metastases obtained from the University Medical Center Utrecht and Radboud Medical Center pathological archives. </w:t>
      </w:r>
    </w:p>
    <w:p w14:paraId="326D5039" w14:textId="61A13BB3" w:rsidR="00733D27" w:rsidRPr="00C35E7C" w:rsidRDefault="00733D27" w:rsidP="00DB7661">
      <w:pPr>
        <w:spacing w:line="360" w:lineRule="auto"/>
        <w:rPr>
          <w:b/>
          <w:sz w:val="24"/>
          <w:szCs w:val="24"/>
          <w:lang w:val="en-US"/>
        </w:rPr>
      </w:pPr>
      <w:r w:rsidRPr="00C35E7C">
        <w:rPr>
          <w:b/>
          <w:sz w:val="24"/>
          <w:szCs w:val="24"/>
          <w:lang w:val="en-US"/>
        </w:rPr>
        <w:t>Patients and samples</w:t>
      </w:r>
      <w:r w:rsidR="00DB7661" w:rsidRPr="00C35E7C">
        <w:rPr>
          <w:b/>
          <w:sz w:val="24"/>
          <w:szCs w:val="24"/>
          <w:lang w:val="en-US"/>
        </w:rPr>
        <w:br/>
      </w:r>
      <w:r w:rsidRPr="00C35E7C">
        <w:rPr>
          <w:sz w:val="24"/>
          <w:szCs w:val="24"/>
          <w:lang w:val="en-US"/>
        </w:rPr>
        <w:t>The University Medical Center Utrecht (UMCU) Biobank Research Ethics Committee approved the use of archival material for this study. Data used for the test and training cohort were retrieved from previously published datasets GSE117852</w:t>
      </w:r>
      <w:r w:rsidR="006E2A9F" w:rsidRPr="00C35E7C">
        <w:rPr>
          <w:sz w:val="24"/>
          <w:szCs w:val="24"/>
          <w:lang w:val="en-US"/>
        </w:rPr>
        <w:t xml:space="preserve"> and GSE155353</w:t>
      </w:r>
      <w:r w:rsidRPr="00C35E7C">
        <w:rPr>
          <w:sz w:val="24"/>
          <w:szCs w:val="24"/>
          <w:lang w:val="en-US"/>
        </w:rPr>
        <w:t xml:space="preserve"> from Gene Expression Omnibus (GEO) </w: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PEVuZE5vdGU+PENpdGU+PEF1dGhvcj5DaGFuPC9BdXRob3I+PFllYXI+MjAxODwvWWVhcj48UmVj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(20, 21)</w:t>
      </w:r>
      <w:r w:rsidR="008F3E17" w:rsidRPr="00C35E7C">
        <w:rPr>
          <w:sz w:val="24"/>
          <w:szCs w:val="24"/>
          <w:lang w:val="en-US"/>
        </w:rPr>
        <w:fldChar w:fldCharType="end"/>
      </w:r>
      <w:r w:rsidRPr="00C35E7C">
        <w:rPr>
          <w:sz w:val="24"/>
          <w:szCs w:val="24"/>
          <w:lang w:val="en-US"/>
        </w:rPr>
        <w:t xml:space="preserve">, </w:t>
      </w:r>
      <w:r w:rsidRPr="00C35E7C">
        <w:rPr>
          <w:rFonts w:cs="AdvOT1ef757c0"/>
          <w:color w:val="000000"/>
          <w:sz w:val="24"/>
          <w:szCs w:val="24"/>
          <w:lang w:val="en-US"/>
        </w:rPr>
        <w:t>E-MTAB-7924</w:t>
      </w:r>
      <w:r w:rsidRPr="00C35E7C">
        <w:rPr>
          <w:sz w:val="24"/>
          <w:szCs w:val="24"/>
          <w:lang w:val="en-US"/>
        </w:rPr>
        <w:t xml:space="preserve"> from </w:t>
      </w:r>
      <w:r w:rsidRPr="00C35E7C">
        <w:rPr>
          <w:rFonts w:cs="AdvOT1ef757c0"/>
          <w:color w:val="000000"/>
          <w:sz w:val="24"/>
          <w:szCs w:val="24"/>
          <w:lang w:val="en-US"/>
        </w:rPr>
        <w:t>EMBL-EBI</w:t>
      </w:r>
      <w:r w:rsidR="006E2A9F" w:rsidRPr="00C35E7C">
        <w:rPr>
          <w:rFonts w:cs="AdvOT1ef757c0"/>
          <w:color w:val="000000"/>
          <w:sz w:val="24"/>
          <w:szCs w:val="24"/>
          <w:lang w:val="en-US"/>
        </w:rPr>
        <w:t xml:space="preserve"> </w: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 </w:instrText>
      </w:r>
      <w:r w:rsidR="008F3E17" w:rsidRPr="00C35E7C">
        <w:rPr>
          <w:rFonts w:cs="AdvOT1ef757c0"/>
          <w:color w:val="000000"/>
          <w:sz w:val="24"/>
          <w:szCs w:val="24"/>
          <w:lang w:val="en-US"/>
        </w:rPr>
        <w:fldChar w:fldCharType="begin">
          <w:fldData xml:space="preserve">PEVuZE5vdGU+PENpdGU+PEF1dGhvcj5EaSBEb21lbmljbzwvQXV0aG9yPjxZZWFyPjIwMjA8L1ll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</w:fldData>
        </w:fldChar>
      </w:r>
      <w:r w:rsidR="008F3E17" w:rsidRPr="00C35E7C">
        <w:rPr>
          <w:rFonts w:cs="AdvOT1ef757c0"/>
          <w:color w:val="000000"/>
          <w:sz w:val="24"/>
          <w:szCs w:val="24"/>
          <w:lang w:val="en-US"/>
        </w:rPr>
        <w:instrText xml:space="preserve"> ADDIN EN.CITE.DATA </w:instrText>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end"/>
      </w:r>
      <w:r w:rsidR="008F3E17" w:rsidRPr="00C35E7C">
        <w:rPr>
          <w:rFonts w:cs="AdvOT1ef757c0"/>
          <w:color w:val="000000"/>
          <w:sz w:val="24"/>
          <w:szCs w:val="24"/>
          <w:lang w:val="en-US"/>
        </w:rPr>
      </w:r>
      <w:r w:rsidR="008F3E17" w:rsidRPr="00C35E7C">
        <w:rPr>
          <w:rFonts w:cs="AdvOT1ef757c0"/>
          <w:color w:val="000000"/>
          <w:sz w:val="24"/>
          <w:szCs w:val="24"/>
          <w:lang w:val="en-US"/>
        </w:rPr>
        <w:fldChar w:fldCharType="separate"/>
      </w:r>
      <w:r w:rsidR="008F3E17" w:rsidRPr="00C35E7C">
        <w:rPr>
          <w:rFonts w:cs="AdvOT1ef757c0"/>
          <w:noProof/>
          <w:color w:val="000000"/>
          <w:sz w:val="24"/>
          <w:szCs w:val="24"/>
          <w:lang w:val="en-US"/>
        </w:rPr>
        <w:t>(22)</w:t>
      </w:r>
      <w:r w:rsidR="008F3E17" w:rsidRPr="00C35E7C">
        <w:rPr>
          <w:rFonts w:cs="AdvOT1ef757c0"/>
          <w:color w:val="000000"/>
          <w:sz w:val="24"/>
          <w:szCs w:val="24"/>
          <w:lang w:val="en-US"/>
        </w:rPr>
        <w:fldChar w:fldCharType="end"/>
      </w:r>
      <w:r w:rsidR="008F3E17" w:rsidRPr="00C35E7C">
        <w:rPr>
          <w:sz w:val="24"/>
          <w:szCs w:val="24"/>
          <w:lang w:val="en-US"/>
        </w:rPr>
        <w:t xml:space="preserve">, </w:t>
      </w:r>
      <w:r w:rsidRPr="00C35E7C">
        <w:rPr>
          <w:sz w:val="24"/>
          <w:szCs w:val="24"/>
          <w:lang w:val="en-US"/>
        </w:rPr>
        <w:t xml:space="preserve">EGAD00010001298 from European Genome-Phenome Archive (EGA) </w: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PEVuZE5vdGU+PENpdGU+PEF1dGhvcj5KYWtlbDwvQXV0aG9yPjxZZWFyPjIwMTc8L1llYXI+PFJl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(19)</w:t>
      </w:r>
      <w:r w:rsidR="008F3E17" w:rsidRPr="00C35E7C">
        <w:rPr>
          <w:sz w:val="24"/>
          <w:szCs w:val="24"/>
          <w:lang w:val="en-US"/>
        </w:rPr>
        <w:fldChar w:fldCharType="end"/>
      </w:r>
      <w:r w:rsidRPr="00C35E7C">
        <w:rPr>
          <w:sz w:val="24"/>
          <w:szCs w:val="24"/>
          <w:lang w:val="en-US"/>
        </w:rPr>
        <w:t xml:space="preserve">, </w:t>
      </w:r>
      <w:r w:rsidR="006E2A9F" w:rsidRPr="00C35E7C">
        <w:rPr>
          <w:sz w:val="24"/>
          <w:szCs w:val="24"/>
          <w:lang w:val="en-US"/>
        </w:rPr>
        <w:t xml:space="preserve">and </w:t>
      </w:r>
      <w:r w:rsidRPr="00C35E7C">
        <w:rPr>
          <w:sz w:val="24"/>
          <w:szCs w:val="24"/>
          <w:lang w:val="en-US"/>
        </w:rPr>
        <w:t xml:space="preserve">SPN methylation data used in </w:t>
      </w:r>
      <w:proofErr w:type="spellStart"/>
      <w:r w:rsidRPr="00C35E7C">
        <w:rPr>
          <w:sz w:val="24"/>
          <w:szCs w:val="24"/>
          <w:lang w:val="en-US"/>
        </w:rPr>
        <w:t>Selenica</w:t>
      </w:r>
      <w:proofErr w:type="spellEnd"/>
      <w:r w:rsidRPr="00C35E7C">
        <w:rPr>
          <w:sz w:val="24"/>
          <w:szCs w:val="24"/>
          <w:lang w:val="en-US"/>
        </w:rPr>
        <w:t xml:space="preserve"> et al.</w: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PEVuZE5vdGU+PENpdGU+PEF1dGhvcj5TZWxlbmljYTwvQXV0aG9yPjxZZWFyPjIwMTk8L1llYXI+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(23)</w:t>
      </w:r>
      <w:r w:rsidR="008F3E17" w:rsidRPr="00C35E7C">
        <w:rPr>
          <w:sz w:val="24"/>
          <w:szCs w:val="24"/>
          <w:lang w:val="en-US"/>
        </w:rPr>
        <w:fldChar w:fldCharType="end"/>
      </w:r>
      <w:r w:rsidRPr="00C35E7C">
        <w:rPr>
          <w:sz w:val="24"/>
          <w:szCs w:val="24"/>
          <w:lang w:val="en-US"/>
        </w:rPr>
        <w:t xml:space="preserve"> was requested by the</w:t>
      </w:r>
      <w:r w:rsidR="006E2A9F" w:rsidRPr="00C35E7C">
        <w:rPr>
          <w:sz w:val="24"/>
          <w:szCs w:val="24"/>
          <w:lang w:val="en-US"/>
        </w:rPr>
        <w:t xml:space="preserve"> authors</w:t>
      </w:r>
      <w:r w:rsidRPr="00C35E7C">
        <w:rPr>
          <w:sz w:val="24"/>
          <w:szCs w:val="24"/>
          <w:lang w:val="en-US"/>
        </w:rPr>
        <w:t xml:space="preserve">. </w:t>
      </w:r>
      <w:r w:rsidR="00DB7661" w:rsidRPr="00C35E7C">
        <w:rPr>
          <w:sz w:val="24"/>
          <w:szCs w:val="24"/>
          <w:lang w:val="en-US"/>
        </w:rPr>
        <w:t>The</w:t>
      </w:r>
      <w:r w:rsidRPr="00C35E7C">
        <w:rPr>
          <w:sz w:val="24"/>
          <w:szCs w:val="24"/>
          <w:lang w:val="en-US"/>
        </w:rPr>
        <w:t xml:space="preserve"> </w:t>
      </w:r>
      <w:r w:rsidR="00DB7661" w:rsidRPr="00C35E7C">
        <w:rPr>
          <w:sz w:val="24"/>
          <w:szCs w:val="24"/>
          <w:lang w:val="en-US"/>
        </w:rPr>
        <w:t>clinical</w:t>
      </w:r>
      <w:r w:rsidRPr="00C35E7C">
        <w:rPr>
          <w:sz w:val="24"/>
          <w:szCs w:val="24"/>
          <w:lang w:val="en-US"/>
        </w:rPr>
        <w:t xml:space="preserve"> cohort included previously published data</w:t>
      </w:r>
      <w:r w:rsidR="00DB7661" w:rsidRPr="00C35E7C">
        <w:rPr>
          <w:sz w:val="24"/>
          <w:szCs w:val="24"/>
          <w:lang w:val="en-US"/>
        </w:rPr>
        <w:t xml:space="preserve"> from</w:t>
      </w:r>
      <w:r w:rsidRPr="00C35E7C">
        <w:rPr>
          <w:sz w:val="24"/>
          <w:szCs w:val="24"/>
          <w:lang w:val="en-US"/>
        </w:rPr>
        <w:t xml:space="preserve"> </w:t>
      </w:r>
      <w:r w:rsidR="00DB7661" w:rsidRPr="00C35E7C">
        <w:rPr>
          <w:sz w:val="24"/>
          <w:szCs w:val="24"/>
          <w:lang w:val="en-US"/>
        </w:rPr>
        <w:t xml:space="preserve">dataset </w:t>
      </w:r>
      <w:r w:rsidRPr="00C35E7C">
        <w:rPr>
          <w:rFonts w:cs="AdvOT1ef757c0"/>
          <w:sz w:val="24"/>
          <w:szCs w:val="24"/>
          <w:lang w:val="en-US"/>
        </w:rPr>
        <w:t>EGAS00001004878</w:t>
      </w:r>
      <w:r w:rsidRPr="00C35E7C">
        <w:rPr>
          <w:sz w:val="24"/>
          <w:szCs w:val="24"/>
          <w:lang w:val="en-US"/>
        </w:rPr>
        <w:t xml:space="preserve"> from European Genome-Phenome Archive (EGA) </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008F3E17" w:rsidRPr="00C35E7C">
        <w:rPr>
          <w:sz w:val="24"/>
          <w:szCs w:val="24"/>
          <w:lang w:val="en-US"/>
        </w:rPr>
        <w:t>,</w:t>
      </w:r>
      <w:r w:rsidRPr="00C35E7C">
        <w:rPr>
          <w:sz w:val="24"/>
          <w:szCs w:val="24"/>
          <w:lang w:val="en-US"/>
        </w:rPr>
        <w:t xml:space="preserve"> and additional cases selected from the University Medical Center Utrecht and Radboud Medical Center pathological archives. These </w:t>
      </w:r>
      <w:r w:rsidRPr="00C35E7C">
        <w:rPr>
          <w:rFonts w:cs="AdvOT1ef757c0"/>
          <w:sz w:val="24"/>
          <w:szCs w:val="24"/>
          <w:lang w:val="en-US"/>
        </w:rPr>
        <w:t>methylation data have been deposited at the EGA, which is hosted by the European Bioinformatics Institute (EBI) and the Centre for Genomic Regulation (CRG), under accession number EGA</w:t>
      </w:r>
      <w:commentRangeStart w:id="6"/>
      <w:r w:rsidRPr="00C35E7C">
        <w:rPr>
          <w:rFonts w:cs="AdvOT1ef757c0"/>
          <w:sz w:val="24"/>
          <w:szCs w:val="24"/>
          <w:lang w:val="en-US"/>
        </w:rPr>
        <w:t>…..</w:t>
      </w:r>
      <w:commentRangeEnd w:id="6"/>
      <w:r w:rsidR="00DB7661" w:rsidRPr="00C35E7C">
        <w:rPr>
          <w:rStyle w:val="Verwijzingopmerking"/>
          <w:sz w:val="24"/>
          <w:szCs w:val="24"/>
        </w:rPr>
        <w:commentReference w:id="6"/>
      </w:r>
    </w:p>
    <w:p w14:paraId="1B8EA5EE" w14:textId="34323955" w:rsidR="00733D27" w:rsidRPr="00C35E7C" w:rsidRDefault="00733D27" w:rsidP="00DB7661">
      <w:pPr>
        <w:spacing w:line="360" w:lineRule="auto"/>
        <w:rPr>
          <w:b/>
          <w:sz w:val="24"/>
          <w:szCs w:val="24"/>
          <w:lang w:val="en-US"/>
        </w:rPr>
      </w:pPr>
      <w:r w:rsidRPr="00C35E7C">
        <w:rPr>
          <w:b/>
          <w:sz w:val="24"/>
          <w:szCs w:val="24"/>
          <w:lang w:val="en-US"/>
        </w:rPr>
        <w:lastRenderedPageBreak/>
        <w:t>Whole genome DNA methylation analysis</w:t>
      </w:r>
      <w:r w:rsidR="00DB7661" w:rsidRPr="00C35E7C">
        <w:rPr>
          <w:b/>
          <w:sz w:val="24"/>
          <w:szCs w:val="24"/>
          <w:lang w:val="en-US"/>
        </w:rPr>
        <w:br/>
      </w:r>
      <w:r w:rsidR="008F3E17" w:rsidRPr="00C35E7C">
        <w:rPr>
          <w:sz w:val="24"/>
          <w:szCs w:val="24"/>
          <w:lang w:val="en-US"/>
        </w:rPr>
        <w:t>On cases selected from our pathology archives, DNA extraction, bisulfite conversion and array processing were performed in-house at our core facility as previously described</w: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PEVuZE5vdGU+PENpdGU+PEF1dGhvcj5IYWNrZW5nPC9BdXRob3I+PFllYXI+MjAyMTwvWWVhcj48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==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(17)</w:t>
      </w:r>
      <w:r w:rsidR="008F3E17" w:rsidRPr="00C35E7C">
        <w:rPr>
          <w:sz w:val="24"/>
          <w:szCs w:val="24"/>
          <w:lang w:val="en-US"/>
        </w:rPr>
        <w:fldChar w:fldCharType="end"/>
      </w:r>
      <w:r w:rsidRPr="00C35E7C">
        <w:rPr>
          <w:sz w:val="24"/>
          <w:szCs w:val="24"/>
          <w:lang w:val="en-US"/>
        </w:rPr>
        <w:t xml:space="preserve">. For DNA extraction the DNA Methylation Bead-Chip manufacturer (Illumina) was used, formalin </w:t>
      </w:r>
      <w:r w:rsidRPr="00C35E7C">
        <w:rPr>
          <w:rFonts w:cs="AdvOT1ef757c0+fb"/>
          <w:sz w:val="24"/>
          <w:szCs w:val="24"/>
          <w:lang w:val="en-US"/>
        </w:rPr>
        <w:t>fi</w:t>
      </w:r>
      <w:r w:rsidRPr="00C35E7C">
        <w:rPr>
          <w:sz w:val="24"/>
          <w:szCs w:val="24"/>
          <w:lang w:val="en-US"/>
        </w:rPr>
        <w:t>xation</w:t>
      </w:r>
      <w:r w:rsidRPr="00C35E7C">
        <w:rPr>
          <w:rFonts w:cs="AdvOT1ef757c0+20"/>
          <w:sz w:val="24"/>
          <w:szCs w:val="24"/>
          <w:lang w:val="en-US"/>
        </w:rPr>
        <w:t>–</w:t>
      </w:r>
      <w:r w:rsidRPr="00C35E7C">
        <w:rPr>
          <w:sz w:val="24"/>
          <w:szCs w:val="24"/>
          <w:lang w:val="en-US"/>
        </w:rPr>
        <w:t xml:space="preserve">induced DNA damage was restored using the FFPE Restore Kit (Illumina) and DNA methylation data was obtained using the </w:t>
      </w:r>
      <w:r w:rsidRPr="00C35E7C">
        <w:rPr>
          <w:rFonts w:cs="MinionPro"/>
          <w:sz w:val="24"/>
          <w:szCs w:val="24"/>
          <w:lang w:val="en-US"/>
        </w:rPr>
        <w:t xml:space="preserve">Infinium Methylation EPIC </w:t>
      </w:r>
      <w:proofErr w:type="spellStart"/>
      <w:r w:rsidRPr="00C35E7C">
        <w:rPr>
          <w:rFonts w:cs="MinionPro"/>
          <w:sz w:val="24"/>
          <w:szCs w:val="24"/>
          <w:lang w:val="en-US"/>
        </w:rPr>
        <w:t>BeadChip</w:t>
      </w:r>
      <w:proofErr w:type="spellEnd"/>
      <w:r w:rsidRPr="00C35E7C">
        <w:rPr>
          <w:rFonts w:cs="MinionPro"/>
          <w:sz w:val="24"/>
          <w:szCs w:val="24"/>
          <w:lang w:val="en-US"/>
        </w:rPr>
        <w:t xml:space="preserve"> (Illumina), according to protocols supplied by the manufacturer.</w:t>
      </w:r>
    </w:p>
    <w:p w14:paraId="079718F2" w14:textId="39C0F090" w:rsidR="00733D27" w:rsidRPr="00C35E7C" w:rsidRDefault="00733D27" w:rsidP="007B471D">
      <w:pPr>
        <w:spacing w:line="360" w:lineRule="auto"/>
        <w:rPr>
          <w:b/>
          <w:sz w:val="24"/>
          <w:szCs w:val="24"/>
          <w:lang w:val="en-US"/>
        </w:rPr>
      </w:pPr>
      <w:r w:rsidRPr="00C35E7C">
        <w:rPr>
          <w:b/>
          <w:sz w:val="24"/>
          <w:szCs w:val="24"/>
          <w:lang w:val="en-US"/>
        </w:rPr>
        <w:t>Data analysis</w:t>
      </w:r>
      <w:r w:rsidR="009C2E3A" w:rsidRPr="00C35E7C">
        <w:rPr>
          <w:b/>
          <w:sz w:val="24"/>
          <w:szCs w:val="24"/>
          <w:lang w:val="en-US"/>
        </w:rPr>
        <w:br/>
      </w:r>
      <w:r w:rsidRPr="00C35E7C">
        <w:rPr>
          <w:i/>
          <w:sz w:val="24"/>
          <w:szCs w:val="24"/>
          <w:lang w:val="en-US"/>
        </w:rPr>
        <w:t>Preprocessing</w:t>
      </w:r>
      <w:r w:rsidR="00DB7661" w:rsidRPr="00C35E7C">
        <w:rPr>
          <w:i/>
          <w:sz w:val="24"/>
          <w:szCs w:val="24"/>
          <w:lang w:val="en-US"/>
        </w:rPr>
        <w:t xml:space="preserve"> </w:t>
      </w:r>
      <w:r w:rsidRPr="00C35E7C">
        <w:rPr>
          <w:sz w:val="24"/>
          <w:szCs w:val="24"/>
          <w:lang w:val="en-US"/>
        </w:rPr>
        <w:t xml:space="preserve">All analyses were performed using R version </w:t>
      </w:r>
      <w:commentRangeStart w:id="7"/>
      <w:r w:rsidRPr="00C35E7C">
        <w:rPr>
          <w:sz w:val="24"/>
          <w:szCs w:val="24"/>
          <w:lang w:val="en-US"/>
        </w:rPr>
        <w:t>…</w:t>
      </w:r>
      <w:commentRangeEnd w:id="7"/>
      <w:r w:rsidR="00DB7661" w:rsidRPr="00C35E7C">
        <w:rPr>
          <w:rStyle w:val="Verwijzingopmerking"/>
          <w:sz w:val="24"/>
          <w:szCs w:val="24"/>
        </w:rPr>
        <w:commentReference w:id="7"/>
      </w:r>
      <w:r w:rsidRPr="00C35E7C">
        <w:rPr>
          <w:sz w:val="24"/>
          <w:szCs w:val="24"/>
          <w:lang w:val="en-US"/>
        </w:rPr>
        <w:t xml:space="preserve"> (R Core Team. R: a language and environment for statistical computing. Available from: </w:t>
      </w:r>
      <w:hyperlink r:id="rId12" w:history="1">
        <w:r w:rsidRPr="00C35E7C">
          <w:rPr>
            <w:rStyle w:val="Hyperlink"/>
            <w:rFonts w:cs="AdvOT1ef757c0"/>
            <w:sz w:val="24"/>
            <w:szCs w:val="24"/>
            <w:lang w:val="en-US"/>
          </w:rPr>
          <w:t>https://www.R-project.org/</w:t>
        </w:r>
      </w:hyperlink>
      <w:r w:rsidRPr="00C35E7C">
        <w:rPr>
          <w:sz w:val="24"/>
          <w:szCs w:val="24"/>
          <w:lang w:val="en-US"/>
        </w:rPr>
        <w:t xml:space="preserve">.). Raw 450K and EPIC data from all cohorts were separately imported using the </w:t>
      </w:r>
      <w:proofErr w:type="spellStart"/>
      <w:r w:rsidRPr="00C35E7C">
        <w:rPr>
          <w:sz w:val="24"/>
          <w:szCs w:val="24"/>
          <w:lang w:val="en-US"/>
        </w:rPr>
        <w:t>minfi</w:t>
      </w:r>
      <w:proofErr w:type="spellEnd"/>
      <w:r w:rsidRPr="00C35E7C">
        <w:rPr>
          <w:sz w:val="24"/>
          <w:szCs w:val="24"/>
          <w:lang w:val="en-US"/>
        </w:rPr>
        <w:t xml:space="preserve"> package </w: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 </w:instrText>
      </w:r>
      <w:r w:rsidR="008F3E17" w:rsidRPr="00C35E7C">
        <w:rPr>
          <w:sz w:val="24"/>
          <w:szCs w:val="24"/>
          <w:lang w:val="en-US"/>
        </w:rPr>
        <w:fldChar w:fldCharType="begin">
          <w:fldData xml:space="preserve">PEVuZE5vdGU+PENpdGU+PEF1dGhvcj5BcnllZTwvQXV0aG9yPjxZZWFyPjIwMTQ8L1llYXI+PFJl
Y051bT4yNzwvUmVjTnVtPjxEaXNwbGF5VGV4dD4oMjQpPC9EaXNwbGF5VGV4dD48cmVjb3JkPjxy
ZWMtbnVtYmVyPjI3PC9yZWMtbnVtYmVyPjxmb3JlaWduLWtleXM+PGtleSBhcHA9IkVOIiBkYi1p
ZD0iOXZ0dHQ1OXhwdnhydGRlcHBhMzUyeHo2ZjB4d3p4MHZ6eHgyIiB0aW1lc3RhbXA9IjE2NjU2
Njg0MTgiPjI3PC9rZXk+PC9mb3JlaWduLWtleXM+PHJlZi10eXBlIG5hbWU9IkpvdXJuYWwgQXJ0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8F3E17" w:rsidRPr="00C35E7C">
        <w:rPr>
          <w:sz w:val="24"/>
          <w:szCs w:val="24"/>
          <w:lang w:val="en-US"/>
        </w:rPr>
        <w:instrText xml:space="preserve"> ADDIN EN.CITE.DATA </w:instrText>
      </w:r>
      <w:r w:rsidR="008F3E17" w:rsidRPr="00C35E7C">
        <w:rPr>
          <w:sz w:val="24"/>
          <w:szCs w:val="24"/>
          <w:lang w:val="en-US"/>
        </w:rPr>
      </w:r>
      <w:r w:rsidR="008F3E17" w:rsidRPr="00C35E7C">
        <w:rPr>
          <w:sz w:val="24"/>
          <w:szCs w:val="24"/>
          <w:lang w:val="en-US"/>
        </w:rPr>
        <w:fldChar w:fldCharType="end"/>
      </w:r>
      <w:r w:rsidR="008F3E17" w:rsidRPr="00C35E7C">
        <w:rPr>
          <w:sz w:val="24"/>
          <w:szCs w:val="24"/>
          <w:lang w:val="en-US"/>
        </w:rPr>
      </w:r>
      <w:r w:rsidR="008F3E17" w:rsidRPr="00C35E7C">
        <w:rPr>
          <w:sz w:val="24"/>
          <w:szCs w:val="24"/>
          <w:lang w:val="en-US"/>
        </w:rPr>
        <w:fldChar w:fldCharType="separate"/>
      </w:r>
      <w:r w:rsidR="008F3E17" w:rsidRPr="00C35E7C">
        <w:rPr>
          <w:noProof/>
          <w:sz w:val="24"/>
          <w:szCs w:val="24"/>
          <w:lang w:val="en-US"/>
        </w:rPr>
        <w:t>(24)</w:t>
      </w:r>
      <w:r w:rsidR="008F3E17" w:rsidRPr="00C35E7C">
        <w:rPr>
          <w:sz w:val="24"/>
          <w:szCs w:val="24"/>
          <w:lang w:val="en-US"/>
        </w:rPr>
        <w:fldChar w:fldCharType="end"/>
      </w:r>
      <w:r w:rsidRPr="00C35E7C">
        <w:rPr>
          <w:sz w:val="24"/>
          <w:szCs w:val="24"/>
          <w:lang w:val="en-US"/>
        </w:rPr>
        <w:t xml:space="preserve"> and data was normalized using </w:t>
      </w:r>
      <w:proofErr w:type="spellStart"/>
      <w:r w:rsidRPr="00C35E7C">
        <w:rPr>
          <w:sz w:val="24"/>
          <w:szCs w:val="24"/>
          <w:lang w:val="en-US"/>
        </w:rPr>
        <w:t>ssNoob</w:t>
      </w:r>
      <w:proofErr w:type="spellEnd"/>
      <w:r w:rsidRPr="00C35E7C">
        <w:rPr>
          <w:sz w:val="24"/>
          <w:szCs w:val="24"/>
          <w:lang w:val="en-US"/>
        </w:rPr>
        <w:t xml:space="preserve"> normalization </w:t>
      </w:r>
      <w:r w:rsidR="008F3E17" w:rsidRPr="00C35E7C">
        <w:rPr>
          <w:sz w:val="24"/>
          <w:szCs w:val="24"/>
          <w:lang w:val="en-US"/>
        </w:rPr>
        <w:fldChar w:fldCharType="begin"/>
      </w:r>
      <w:r w:rsidR="008F3E17" w:rsidRPr="00C35E7C">
        <w:rPr>
          <w:sz w:val="24"/>
          <w:szCs w:val="24"/>
          <w:lang w:val="en-US"/>
        </w:rPr>
        <w:instrText xml:space="preserve"> ADDIN EN.CITE &lt;EndNote&gt;&lt;Cite&gt;&lt;Author&gt;Triche&lt;/Author&gt;&lt;Year&gt;2013&lt;/Year&gt;&lt;RecNum&gt;28&lt;/RecNum&gt;&lt;DisplayText&gt;(25)&lt;/DisplayText&gt;&lt;record&gt;&lt;rec-number&gt;28&lt;/rec-number&gt;&lt;foreign-keys&gt;&lt;key app="EN" db-id="9vttt59xpvxrtdeppa352xz6f0xwzx0vzxx2" timestamp="1665668515"&gt;28&lt;/key&gt;&lt;/foreign-keys&gt;&lt;ref-type name="Journal Article"&gt;17&lt;/ref-type&gt;&lt;contributors&gt;&lt;authors&gt;&lt;author&gt;Triche, T. J., Jr.&lt;/author&gt;&lt;author&gt;Weisenberger, D. J.&lt;/author&gt;&lt;author&gt;Van Den Berg, D.&lt;/author&gt;&lt;author&gt;Laird, P. W.&lt;/author&gt;&lt;author&gt;Siegmund, K. D.&lt;/author&gt;&lt;/authors&gt;&lt;/contributors&gt;&lt;auth-address&gt;Department of Preventive Medicine, USC Keck School of Medicine of USC, Los Angeles, CA 90089, USA. ttriche@usc.edu&lt;/auth-address&gt;&lt;titles&gt;&lt;title&gt;Low-level processing of Illumina Infinium DNA Methylation BeadArrays&lt;/title&gt;&lt;secondary-title&gt;Nucleic Acids Res&lt;/secondary-title&gt;&lt;/titles&gt;&lt;periodical&gt;&lt;full-title&gt;Nucleic Acids Res&lt;/full-title&gt;&lt;/periodical&gt;&lt;pages&gt;e90&lt;/pages&gt;&lt;volume&gt;41&lt;/volume&gt;&lt;number&gt;7&lt;/number&gt;&lt;edition&gt;2013/03/12&lt;/edition&gt;&lt;keywords&gt;&lt;keyword&gt;*DNA Methylation&lt;/keyword&gt;&lt;keyword&gt;Fluorescent Dyes&lt;/keyword&gt;&lt;keyword&gt;HapMap Project&lt;/keyword&gt;&lt;keyword&gt;Humans&lt;/keyword&gt;&lt;keyword&gt;Oligonucleotide Array Sequence Analysis/*methods&lt;/keyword&gt;&lt;/keywords&gt;&lt;dates&gt;&lt;year&gt;2013&lt;/year&gt;&lt;pub-dates&gt;&lt;date&gt;Apr&lt;/date&gt;&lt;/pub-dates&gt;&lt;/dates&gt;&lt;isbn&gt;1362-4962 (Electronic)&amp;#xD;0305-1048 (Linking)&lt;/isbn&gt;&lt;accession-num&gt;23476028&lt;/accession-num&gt;&lt;urls&gt;&lt;related-urls&gt;&lt;url&gt;https://www.ncbi.nlm.nih.gov/pubmed/23476028&lt;/url&gt;&lt;/related-urls&gt;&lt;/urls&gt;&lt;custom2&gt;PMC3627582&lt;/custom2&gt;&lt;electronic-resource-num&gt;10.1093/nar/gkt090&lt;/electronic-resource-num&gt;&lt;/record&gt;&lt;/Cite&gt;&lt;/EndNote&gt;</w:instrText>
      </w:r>
      <w:r w:rsidR="008F3E17" w:rsidRPr="00C35E7C">
        <w:rPr>
          <w:sz w:val="24"/>
          <w:szCs w:val="24"/>
          <w:lang w:val="en-US"/>
        </w:rPr>
        <w:fldChar w:fldCharType="separate"/>
      </w:r>
      <w:r w:rsidR="008F3E17" w:rsidRPr="00C35E7C">
        <w:rPr>
          <w:noProof/>
          <w:sz w:val="24"/>
          <w:szCs w:val="24"/>
          <w:lang w:val="en-US"/>
        </w:rPr>
        <w:t>(25)</w:t>
      </w:r>
      <w:r w:rsidR="008F3E17" w:rsidRPr="00C35E7C">
        <w:rPr>
          <w:sz w:val="24"/>
          <w:szCs w:val="24"/>
          <w:lang w:val="en-US"/>
        </w:rPr>
        <w:fldChar w:fldCharType="end"/>
      </w:r>
      <w:r w:rsidRPr="00C35E7C">
        <w:rPr>
          <w:sz w:val="24"/>
          <w:szCs w:val="24"/>
          <w:lang w:val="en-US"/>
        </w:rPr>
        <w:t xml:space="preserve">. </w:t>
      </w:r>
      <w:commentRangeStart w:id="8"/>
      <w:r w:rsidRPr="00C35E7C">
        <w:rPr>
          <w:sz w:val="24"/>
          <w:szCs w:val="24"/>
          <w:lang w:val="en-US"/>
        </w:rPr>
        <w:t>Failed probes with a detection P value &gt;0.01 (</w:t>
      </w:r>
      <w:commentRangeStart w:id="9"/>
      <w:r w:rsidRPr="00C35E7C">
        <w:rPr>
          <w:sz w:val="24"/>
          <w:szCs w:val="24"/>
          <w:lang w:val="en-US"/>
        </w:rPr>
        <w:t xml:space="preserve">n= </w:t>
      </w:r>
      <w:r w:rsidRPr="00C35E7C">
        <w:rPr>
          <w:rFonts w:cs="Segoe UI"/>
          <w:sz w:val="24"/>
          <w:szCs w:val="24"/>
          <w:lang w:val="en-US"/>
        </w:rPr>
        <w:t>83712</w:t>
      </w:r>
      <w:r w:rsidR="007225DC" w:rsidRPr="00C35E7C">
        <w:rPr>
          <w:rFonts w:cs="Segoe UI"/>
          <w:sz w:val="24"/>
          <w:szCs w:val="24"/>
          <w:lang w:val="en-US"/>
        </w:rPr>
        <w:t xml:space="preserve"> (450K)</w:t>
      </w:r>
      <w:r w:rsidRPr="00C35E7C">
        <w:rPr>
          <w:rFonts w:cs="Segoe UI"/>
          <w:sz w:val="24"/>
          <w:szCs w:val="24"/>
          <w:lang w:val="en-US"/>
        </w:rPr>
        <w:t>, 45443</w:t>
      </w:r>
      <w:r w:rsidR="007225DC" w:rsidRPr="00C35E7C">
        <w:rPr>
          <w:rFonts w:cs="Segoe UI"/>
          <w:sz w:val="24"/>
          <w:szCs w:val="24"/>
          <w:lang w:val="en-US"/>
        </w:rPr>
        <w:t>(EPIC)</w:t>
      </w:r>
      <w:commentRangeEnd w:id="9"/>
      <w:r w:rsidR="007225DC" w:rsidRPr="00C35E7C">
        <w:rPr>
          <w:rStyle w:val="Verwijzingopmerking"/>
          <w:sz w:val="24"/>
          <w:szCs w:val="24"/>
        </w:rPr>
        <w:commentReference w:id="9"/>
      </w:r>
      <w:r w:rsidRPr="00C35E7C">
        <w:rPr>
          <w:sz w:val="24"/>
          <w:szCs w:val="24"/>
          <w:lang w:val="en-US"/>
        </w:rPr>
        <w:t>), probes targeting the sex chromosomes were removed (</w:t>
      </w:r>
      <w:commentRangeStart w:id="10"/>
      <w:r w:rsidRPr="00C35E7C">
        <w:rPr>
          <w:sz w:val="24"/>
          <w:szCs w:val="24"/>
          <w:lang w:val="en-US"/>
        </w:rPr>
        <w:t xml:space="preserve">n= </w:t>
      </w:r>
      <w:r w:rsidR="007225DC" w:rsidRPr="00C35E7C">
        <w:rPr>
          <w:sz w:val="24"/>
          <w:szCs w:val="24"/>
          <w:lang w:val="en-US"/>
        </w:rPr>
        <w:t>(450K), (EPIC)</w:t>
      </w:r>
      <w:commentRangeEnd w:id="10"/>
      <w:r w:rsidR="007225DC" w:rsidRPr="00C35E7C">
        <w:rPr>
          <w:rStyle w:val="Verwijzingopmerking"/>
          <w:sz w:val="24"/>
          <w:szCs w:val="24"/>
        </w:rPr>
        <w:commentReference w:id="10"/>
      </w:r>
      <w:r w:rsidRPr="00C35E7C">
        <w:rPr>
          <w:sz w:val="24"/>
          <w:szCs w:val="24"/>
          <w:lang w:val="en-US"/>
        </w:rPr>
        <w:t>), probes containing a single-nucleotide polymorphism (dbSNP132 Common) within five base pairs of and including the targeted CpG site (</w:t>
      </w:r>
      <w:commentRangeStart w:id="11"/>
      <w:r w:rsidR="007225DC" w:rsidRPr="00C35E7C">
        <w:rPr>
          <w:sz w:val="24"/>
          <w:szCs w:val="24"/>
          <w:lang w:val="en-US"/>
        </w:rPr>
        <w:t>n= (450K), (EPIC)</w:t>
      </w:r>
      <w:r w:rsidRPr="00C35E7C">
        <w:rPr>
          <w:sz w:val="24"/>
          <w:szCs w:val="24"/>
          <w:lang w:val="en-US"/>
        </w:rPr>
        <w:t>)/ SNP containing (</w:t>
      </w:r>
      <w:r w:rsidR="007225DC" w:rsidRPr="00C35E7C">
        <w:rPr>
          <w:sz w:val="24"/>
          <w:szCs w:val="24"/>
          <w:lang w:val="en-US"/>
        </w:rPr>
        <w:t>n= (450K</w:t>
      </w:r>
      <w:commentRangeEnd w:id="11"/>
      <w:r w:rsidR="007225DC" w:rsidRPr="00C35E7C">
        <w:rPr>
          <w:rStyle w:val="Verwijzingopmerking"/>
          <w:sz w:val="24"/>
          <w:szCs w:val="24"/>
        </w:rPr>
        <w:commentReference w:id="11"/>
      </w:r>
      <w:r w:rsidR="007225DC" w:rsidRPr="00C35E7C">
        <w:rPr>
          <w:sz w:val="24"/>
          <w:szCs w:val="24"/>
          <w:lang w:val="en-US"/>
        </w:rPr>
        <w:t>), (EPIC)</w:t>
      </w:r>
      <w:r w:rsidRPr="00C35E7C">
        <w:rPr>
          <w:sz w:val="24"/>
          <w:szCs w:val="24"/>
          <w:lang w:val="en-US"/>
        </w:rPr>
        <w:t>) and cross reacting probes (</w:t>
      </w:r>
      <w:r w:rsidR="007225DC" w:rsidRPr="00C35E7C">
        <w:rPr>
          <w:sz w:val="24"/>
          <w:szCs w:val="24"/>
          <w:lang w:val="en-US"/>
        </w:rPr>
        <w:t>n</w:t>
      </w:r>
      <w:commentRangeStart w:id="12"/>
      <w:r w:rsidR="007225DC" w:rsidRPr="00C35E7C">
        <w:rPr>
          <w:sz w:val="24"/>
          <w:szCs w:val="24"/>
          <w:lang w:val="en-US"/>
        </w:rPr>
        <w:t>= (450K), (EPIC</w:t>
      </w:r>
      <w:commentRangeEnd w:id="12"/>
      <w:r w:rsidR="007225DC" w:rsidRPr="00C35E7C">
        <w:rPr>
          <w:rStyle w:val="Verwijzingopmerking"/>
          <w:sz w:val="24"/>
          <w:szCs w:val="24"/>
        </w:rPr>
        <w:commentReference w:id="12"/>
      </w:r>
      <w:r w:rsidR="007225DC" w:rsidRPr="00C35E7C">
        <w:rPr>
          <w:sz w:val="24"/>
          <w:szCs w:val="24"/>
          <w:lang w:val="en-US"/>
        </w:rPr>
        <w:t>)</w:t>
      </w:r>
      <w:r w:rsidRPr="00C35E7C">
        <w:rPr>
          <w:sz w:val="24"/>
          <w:szCs w:val="24"/>
          <w:lang w:val="en-US"/>
        </w:rPr>
        <w:t xml:space="preserve">) were removed. </w:t>
      </w:r>
      <w:commentRangeEnd w:id="8"/>
      <w:r w:rsidR="007225DC" w:rsidRPr="00C35E7C">
        <w:rPr>
          <w:rStyle w:val="Verwijzingopmerking"/>
          <w:sz w:val="24"/>
          <w:szCs w:val="24"/>
        </w:rPr>
        <w:commentReference w:id="8"/>
      </w:r>
      <w:r w:rsidRPr="00C35E7C">
        <w:rPr>
          <w:sz w:val="24"/>
          <w:szCs w:val="24"/>
          <w:lang w:val="en-US"/>
        </w:rPr>
        <w:t>Betas values were obtained and both normalized 450K and EPIC beta values were merged resulting in</w:t>
      </w:r>
      <w:commentRangeStart w:id="13"/>
      <w:r w:rsidRPr="00C35E7C">
        <w:rPr>
          <w:sz w:val="24"/>
          <w:szCs w:val="24"/>
          <w:lang w:val="en-US"/>
        </w:rPr>
        <w:t xml:space="preserve"> … </w:t>
      </w:r>
      <w:commentRangeEnd w:id="13"/>
      <w:r w:rsidR="007225DC" w:rsidRPr="00C35E7C">
        <w:rPr>
          <w:rStyle w:val="Verwijzingopmerking"/>
          <w:sz w:val="24"/>
          <w:szCs w:val="24"/>
        </w:rPr>
        <w:commentReference w:id="13"/>
      </w:r>
      <w:r w:rsidRPr="00C35E7C">
        <w:rPr>
          <w:sz w:val="24"/>
          <w:szCs w:val="24"/>
          <w:lang w:val="en-US"/>
        </w:rPr>
        <w:t xml:space="preserve">common probes. </w:t>
      </w:r>
    </w:p>
    <w:p w14:paraId="2BFD5496" w14:textId="5B41E3DE" w:rsidR="00733D27" w:rsidRPr="00C35E7C" w:rsidRDefault="00733D27" w:rsidP="009C2E3A">
      <w:pPr>
        <w:spacing w:line="360" w:lineRule="auto"/>
        <w:rPr>
          <w:sz w:val="24"/>
          <w:szCs w:val="24"/>
          <w:lang w:val="en-US"/>
        </w:rPr>
      </w:pPr>
      <w:r w:rsidRPr="00C35E7C">
        <w:rPr>
          <w:i/>
          <w:sz w:val="24"/>
          <w:szCs w:val="24"/>
          <w:lang w:val="en-US"/>
        </w:rPr>
        <w:t>Batch effect</w:t>
      </w:r>
      <w:r w:rsidR="007225DC" w:rsidRPr="00C35E7C">
        <w:rPr>
          <w:sz w:val="24"/>
          <w:szCs w:val="24"/>
          <w:lang w:val="en-US"/>
        </w:rPr>
        <w:t xml:space="preserve"> </w:t>
      </w:r>
      <w:r w:rsidRPr="00C35E7C">
        <w:rPr>
          <w:sz w:val="24"/>
          <w:szCs w:val="24"/>
          <w:lang w:val="en-US"/>
        </w:rPr>
        <w:t xml:space="preserve">Batch effect was evaluated analyzing tissue types that occurred in </w:t>
      </w:r>
      <w:r w:rsidR="007225DC" w:rsidRPr="00C35E7C">
        <w:rPr>
          <w:sz w:val="24"/>
          <w:szCs w:val="24"/>
          <w:lang w:val="en-US"/>
        </w:rPr>
        <w:t>two</w:t>
      </w:r>
      <w:r w:rsidRPr="00C35E7C">
        <w:rPr>
          <w:sz w:val="24"/>
          <w:szCs w:val="24"/>
          <w:lang w:val="en-US"/>
        </w:rPr>
        <w:t xml:space="preserve"> or more studies</w:t>
      </w:r>
      <w:r w:rsidR="007B471D" w:rsidRPr="00C35E7C">
        <w:rPr>
          <w:sz w:val="24"/>
          <w:szCs w:val="24"/>
          <w:lang w:val="en-US"/>
        </w:rPr>
        <w:t>, these included n</w:t>
      </w:r>
      <w:r w:rsidRPr="00C35E7C">
        <w:rPr>
          <w:sz w:val="24"/>
          <w:szCs w:val="24"/>
          <w:lang w:val="en-US"/>
        </w:rPr>
        <w:t xml:space="preserve">ormal tissue </w:t>
      </w:r>
      <w:proofErr w:type="spellStart"/>
      <w:r w:rsidRPr="00C35E7C">
        <w:rPr>
          <w:sz w:val="24"/>
          <w:szCs w:val="24"/>
          <w:lang w:val="en-US"/>
        </w:rPr>
        <w:t>PanNET</w:t>
      </w:r>
      <w:proofErr w:type="spellEnd"/>
      <w:r w:rsidR="007B471D" w:rsidRPr="00C35E7C">
        <w:rPr>
          <w:sz w:val="24"/>
          <w:szCs w:val="24"/>
          <w:lang w:val="en-US"/>
        </w:rPr>
        <w:t xml:space="preserve"> tissue. Average</w:t>
      </w:r>
      <w:r w:rsidRPr="00C35E7C">
        <w:rPr>
          <w:sz w:val="24"/>
          <w:szCs w:val="24"/>
          <w:lang w:val="en-US"/>
        </w:rPr>
        <w:t xml:space="preserve"> methylation values were compared, and unsupervised analysis (t-SNE and heatmaps) were made</w:t>
      </w:r>
      <w:r w:rsidR="007225DC" w:rsidRPr="00C35E7C">
        <w:rPr>
          <w:sz w:val="24"/>
          <w:szCs w:val="24"/>
          <w:lang w:val="en-US"/>
        </w:rPr>
        <w:t xml:space="preserve"> </w:t>
      </w:r>
      <w:r w:rsidRPr="00C35E7C">
        <w:rPr>
          <w:sz w:val="24"/>
          <w:szCs w:val="24"/>
          <w:lang w:val="en-US"/>
        </w:rPr>
        <w:t>.</w:t>
      </w:r>
    </w:p>
    <w:p w14:paraId="30A2CBE5" w14:textId="28171285" w:rsidR="00733D27" w:rsidRPr="00C35E7C" w:rsidRDefault="00733D27" w:rsidP="009C2E3A">
      <w:pPr>
        <w:spacing w:line="360" w:lineRule="auto"/>
        <w:rPr>
          <w:i/>
          <w:sz w:val="24"/>
          <w:szCs w:val="24"/>
          <w:lang w:val="en-US"/>
        </w:rPr>
      </w:pPr>
      <w:r w:rsidRPr="00C35E7C">
        <w:rPr>
          <w:i/>
          <w:sz w:val="24"/>
          <w:szCs w:val="24"/>
          <w:lang w:val="en-US"/>
        </w:rPr>
        <w:t xml:space="preserve">Probe selection and </w:t>
      </w:r>
      <w:r w:rsidR="009C2E3A" w:rsidRPr="00C35E7C">
        <w:rPr>
          <w:i/>
          <w:sz w:val="24"/>
          <w:szCs w:val="24"/>
          <w:lang w:val="en-US"/>
        </w:rPr>
        <w:t>u</w:t>
      </w:r>
      <w:r w:rsidRPr="00C35E7C">
        <w:rPr>
          <w:i/>
          <w:sz w:val="24"/>
          <w:szCs w:val="24"/>
          <w:lang w:val="en-US"/>
        </w:rPr>
        <w:t>nsupervised analysis</w:t>
      </w:r>
    </w:p>
    <w:p w14:paraId="7074DC04" w14:textId="28CC275D" w:rsidR="00733D27" w:rsidRPr="00C35E7C" w:rsidRDefault="00733D27" w:rsidP="009C2E3A">
      <w:pPr>
        <w:suppressAutoHyphens w:val="0"/>
        <w:autoSpaceDE w:val="0"/>
        <w:adjustRightInd w:val="0"/>
        <w:spacing w:after="0" w:line="360" w:lineRule="auto"/>
        <w:textAlignment w:val="auto"/>
        <w:rPr>
          <w:rFonts w:ascii="MinionPro" w:hAnsi="MinionPro" w:cs="MinionPro"/>
          <w:sz w:val="24"/>
          <w:szCs w:val="24"/>
          <w:lang w:val="en-US"/>
        </w:rPr>
      </w:pPr>
      <w:r w:rsidRPr="00C35E7C">
        <w:rPr>
          <w:sz w:val="24"/>
          <w:szCs w:val="24"/>
          <w:lang w:val="en-US"/>
        </w:rPr>
        <w:t>5000 variable probes</w:t>
      </w:r>
      <w:r w:rsidR="009C2E3A" w:rsidRPr="00C35E7C">
        <w:rPr>
          <w:sz w:val="24"/>
          <w:szCs w:val="24"/>
          <w:lang w:val="en-US"/>
        </w:rPr>
        <w:t xml:space="preserve"> were selected for unsupervised analysis. </w:t>
      </w:r>
      <w:r w:rsidR="009C2E3A" w:rsidRPr="00C35E7C">
        <w:rPr>
          <w:sz w:val="24"/>
          <w:szCs w:val="24"/>
          <w:lang w:val="en-US"/>
        </w:rPr>
        <w:br/>
      </w:r>
    </w:p>
    <w:p w14:paraId="28F0DBAD" w14:textId="40A97CB4" w:rsidR="00733D27" w:rsidRPr="00C35E7C" w:rsidRDefault="00733D27" w:rsidP="009C2E3A">
      <w:pPr>
        <w:spacing w:line="360" w:lineRule="auto"/>
        <w:rPr>
          <w:sz w:val="24"/>
          <w:szCs w:val="24"/>
          <w:lang w:val="en-US"/>
        </w:rPr>
      </w:pPr>
      <w:r w:rsidRPr="00C35E7C">
        <w:rPr>
          <w:i/>
          <w:sz w:val="24"/>
          <w:szCs w:val="24"/>
          <w:lang w:val="en-US"/>
        </w:rPr>
        <w:t>Classifier development</w:t>
      </w:r>
      <w:r w:rsidR="009C2E3A" w:rsidRPr="00C35E7C">
        <w:rPr>
          <w:sz w:val="24"/>
          <w:szCs w:val="24"/>
          <w:lang w:val="en-US"/>
        </w:rPr>
        <w:t xml:space="preserve"> </w:t>
      </w:r>
    </w:p>
    <w:p w14:paraId="3B2857B6" w14:textId="77777777" w:rsidR="00733D27" w:rsidRPr="00C35E7C" w:rsidRDefault="00733D27" w:rsidP="009C2E3A">
      <w:pPr>
        <w:spacing w:line="360" w:lineRule="auto"/>
        <w:rPr>
          <w:i/>
          <w:sz w:val="24"/>
          <w:szCs w:val="24"/>
          <w:lang w:val="en-US"/>
        </w:rPr>
      </w:pPr>
      <w:r w:rsidRPr="00C35E7C">
        <w:rPr>
          <w:i/>
          <w:sz w:val="24"/>
          <w:szCs w:val="24"/>
          <w:lang w:val="en-US"/>
        </w:rPr>
        <w:t>Classifier validation</w:t>
      </w:r>
    </w:p>
    <w:p w14:paraId="6BE99D98" w14:textId="77777777" w:rsidR="00733D27" w:rsidRPr="00C35E7C" w:rsidRDefault="00733D27" w:rsidP="00733D27">
      <w:pPr>
        <w:rPr>
          <w:sz w:val="24"/>
          <w:szCs w:val="24"/>
          <w:lang w:val="en-US"/>
        </w:rPr>
      </w:pPr>
    </w:p>
    <w:p w14:paraId="301AE073" w14:textId="77777777" w:rsidR="0065668B" w:rsidRDefault="0065668B">
      <w:pPr>
        <w:suppressAutoHyphens w:val="0"/>
        <w:rPr>
          <w:rFonts w:ascii="Calibri Light" w:eastAsia="Times New Roman" w:hAnsi="Calibri Light"/>
          <w:color w:val="2F5496"/>
          <w:sz w:val="32"/>
          <w:szCs w:val="32"/>
          <w:lang w:val="en-US"/>
        </w:rPr>
      </w:pPr>
      <w:r w:rsidRPr="00C35E7C">
        <w:rPr>
          <w:sz w:val="24"/>
          <w:szCs w:val="24"/>
          <w:lang w:val="en-US"/>
        </w:rPr>
        <w:br w:type="page"/>
      </w:r>
    </w:p>
    <w:p w14:paraId="1C6EEC20" w14:textId="34C9785A" w:rsidR="006678F8" w:rsidRPr="00D3540B" w:rsidRDefault="006678F8" w:rsidP="006678F8">
      <w:pPr>
        <w:pStyle w:val="Kop1"/>
        <w:rPr>
          <w:lang w:val="en-US"/>
        </w:rPr>
      </w:pPr>
      <w:r>
        <w:rPr>
          <w:lang w:val="en-US"/>
        </w:rPr>
        <w:lastRenderedPageBreak/>
        <w:t>References (max 50)</w:t>
      </w:r>
    </w:p>
    <w:p w14:paraId="6A357C13" w14:textId="77777777" w:rsidR="008F3E17" w:rsidRPr="008F3E17" w:rsidRDefault="00771F78" w:rsidP="008F3E17">
      <w:pPr>
        <w:pStyle w:val="EndNoteBibliography"/>
        <w:spacing w:after="0"/>
        <w:rPr>
          <w:noProof/>
        </w:rPr>
      </w:pPr>
      <w:r>
        <w:fldChar w:fldCharType="begin"/>
      </w:r>
      <w:r>
        <w:instrText xml:space="preserve"> ADDIN EN.REFLIST </w:instrText>
      </w:r>
      <w:r>
        <w:fldChar w:fldCharType="separate"/>
      </w:r>
      <w:r w:rsidR="008F3E17" w:rsidRPr="008F3E17">
        <w:rPr>
          <w:noProof/>
        </w:rPr>
        <w:t>1.</w:t>
      </w:r>
      <w:r w:rsidR="008F3E17" w:rsidRPr="008F3E17">
        <w:rPr>
          <w:noProof/>
        </w:rPr>
        <w:tab/>
        <w:t>Dhillon J. Non-Ductal Tumors of the Pancreas. Monogr Clin Cytol. 2020;26:92-108.</w:t>
      </w:r>
    </w:p>
    <w:p w14:paraId="2A4EBFA0" w14:textId="77777777" w:rsidR="008F3E17" w:rsidRPr="008F3E17" w:rsidRDefault="008F3E17" w:rsidP="008F3E17">
      <w:pPr>
        <w:pStyle w:val="EndNoteBibliography"/>
        <w:spacing w:after="0"/>
        <w:rPr>
          <w:noProof/>
        </w:rPr>
      </w:pPr>
      <w:r w:rsidRPr="008F3E17">
        <w:rPr>
          <w:noProof/>
        </w:rPr>
        <w:t>2.</w:t>
      </w:r>
      <w:r w:rsidRPr="008F3E17">
        <w:rPr>
          <w:noProof/>
        </w:rPr>
        <w:tab/>
        <w:t>Hackeng WM, Hruban RH, Offerhaus GJ, Brosens LA. Surgical and molecular pathology of pancreatic neoplasms. Diagn Pathol. 2016;11(1):47.</w:t>
      </w:r>
    </w:p>
    <w:p w14:paraId="5D528685" w14:textId="77777777" w:rsidR="008F3E17" w:rsidRPr="008F3E17" w:rsidRDefault="008F3E17" w:rsidP="008F3E17">
      <w:pPr>
        <w:pStyle w:val="EndNoteBibliography"/>
        <w:spacing w:after="0"/>
        <w:rPr>
          <w:noProof/>
        </w:rPr>
      </w:pPr>
      <w:r w:rsidRPr="008F3E17">
        <w:rPr>
          <w:noProof/>
        </w:rPr>
        <w:t>3.</w:t>
      </w:r>
      <w:r w:rsidRPr="008F3E17">
        <w:rPr>
          <w:noProof/>
        </w:rPr>
        <w:tab/>
        <w:t>Papavramidis T, Papavramidis S. Solid pseudopapillary tumors of the pancreas: review of 718 patients reported in English literature. J Am Coll Surg. 2005;200(6):965-72.</w:t>
      </w:r>
    </w:p>
    <w:p w14:paraId="73BA9ED7" w14:textId="77777777" w:rsidR="008F3E17" w:rsidRPr="008F3E17" w:rsidRDefault="008F3E17" w:rsidP="008F3E17">
      <w:pPr>
        <w:pStyle w:val="EndNoteBibliography"/>
        <w:spacing w:after="0"/>
        <w:rPr>
          <w:noProof/>
        </w:rPr>
      </w:pPr>
      <w:r w:rsidRPr="008F3E17">
        <w:rPr>
          <w:noProof/>
        </w:rPr>
        <w:t>4.</w:t>
      </w:r>
      <w:r w:rsidRPr="008F3E17">
        <w:rPr>
          <w:noProof/>
        </w:rPr>
        <w:tab/>
        <w:t>Schmidt CM, Matos JM, Bentrem DJ, Talamonti MS, Lillemoe KD, Bilimoria KY. Acinar cell carcinoma of the pancreas in the United States: prognostic factors and comparison to ductal adenocarcinoma. J Gastrointest Surg. 2008;12(12):2078-86.</w:t>
      </w:r>
    </w:p>
    <w:p w14:paraId="3839A573" w14:textId="77777777" w:rsidR="008F3E17" w:rsidRPr="008F3E17" w:rsidRDefault="008F3E17" w:rsidP="008F3E17">
      <w:pPr>
        <w:pStyle w:val="EndNoteBibliography"/>
        <w:spacing w:after="0"/>
        <w:rPr>
          <w:noProof/>
        </w:rPr>
      </w:pPr>
      <w:r w:rsidRPr="008F3E17">
        <w:rPr>
          <w:noProof/>
        </w:rPr>
        <w:t>5.</w:t>
      </w:r>
      <w:r w:rsidRPr="008F3E17">
        <w:rPr>
          <w:noProof/>
        </w:rPr>
        <w:tab/>
        <w:t>Sonbol MB, Mazza GL, Mi L, Oliver T, Starr J, Gudmundsdottir H, et al. Survival and Incidence Patterns of Pancreatic Neuroendocrine Tumors Over the Last 2 Decades: A SEER Database Analysis. Oncologist. 2022;27(7):573-8.</w:t>
      </w:r>
    </w:p>
    <w:p w14:paraId="7F76E053" w14:textId="77777777" w:rsidR="008F3E17" w:rsidRPr="008F3E17" w:rsidRDefault="008F3E17" w:rsidP="008F3E17">
      <w:pPr>
        <w:pStyle w:val="EndNoteBibliography"/>
        <w:spacing w:after="0"/>
        <w:rPr>
          <w:noProof/>
        </w:rPr>
      </w:pPr>
      <w:r w:rsidRPr="008F3E17">
        <w:rPr>
          <w:noProof/>
        </w:rPr>
        <w:t>6.</w:t>
      </w:r>
      <w:r w:rsidRPr="008F3E17">
        <w:rPr>
          <w:noProof/>
        </w:rPr>
        <w:tab/>
        <w:t>Wisnoski NC, Townsend CM, Jr., Nealon WH, Freeman JL, Riall TS. 672 patients with acinar cell carcinoma of the pancreas: a population-based comparison to pancreatic adenocarcinoma. Surgery. 2008;144(2):141-8.</w:t>
      </w:r>
    </w:p>
    <w:p w14:paraId="2F6C3EE0" w14:textId="77777777" w:rsidR="008F3E17" w:rsidRPr="008F3E17" w:rsidRDefault="008F3E17" w:rsidP="008F3E17">
      <w:pPr>
        <w:pStyle w:val="EndNoteBibliography"/>
        <w:spacing w:after="0"/>
        <w:rPr>
          <w:noProof/>
        </w:rPr>
      </w:pPr>
      <w:r w:rsidRPr="008F3E17">
        <w:rPr>
          <w:noProof/>
        </w:rPr>
        <w:t>7.</w:t>
      </w:r>
      <w:r w:rsidRPr="008F3E17">
        <w:rPr>
          <w:noProof/>
        </w:rPr>
        <w:tab/>
        <w:t>Louis DN, Perry A, Wesseling P, Brat DJ, Cree IA, Figarella-Branger D, et al. The 2021 WHO Classification of Tumors of the Central Nervous System: a summary. Neuro Oncol. 2021;23(8):1231-51.</w:t>
      </w:r>
    </w:p>
    <w:p w14:paraId="1D0A8D3B" w14:textId="77777777" w:rsidR="008F3E17" w:rsidRPr="008F3E17" w:rsidRDefault="008F3E17" w:rsidP="008F3E17">
      <w:pPr>
        <w:pStyle w:val="EndNoteBibliography"/>
        <w:spacing w:after="0"/>
        <w:rPr>
          <w:noProof/>
        </w:rPr>
      </w:pPr>
      <w:r w:rsidRPr="008F3E17">
        <w:rPr>
          <w:noProof/>
        </w:rPr>
        <w:t>8.</w:t>
      </w:r>
      <w:r w:rsidRPr="008F3E17">
        <w:rPr>
          <w:noProof/>
        </w:rPr>
        <w:tab/>
        <w:t>Ehrlich M. DNA methylation in cancer: too much, but also too little. Oncogene. 2002;21(35):5400-13.</w:t>
      </w:r>
    </w:p>
    <w:p w14:paraId="7141F7E6" w14:textId="77777777" w:rsidR="008F3E17" w:rsidRPr="008F3E17" w:rsidRDefault="008F3E17" w:rsidP="008F3E17">
      <w:pPr>
        <w:pStyle w:val="EndNoteBibliography"/>
        <w:spacing w:after="0"/>
        <w:rPr>
          <w:noProof/>
        </w:rPr>
      </w:pPr>
      <w:r w:rsidRPr="008F3E17">
        <w:rPr>
          <w:noProof/>
        </w:rPr>
        <w:t>9.</w:t>
      </w:r>
      <w:r w:rsidRPr="008F3E17">
        <w:rPr>
          <w:noProof/>
        </w:rPr>
        <w:tab/>
        <w:t>Shen H, Laird PW. Interplay between the cancer genome and epigenome. Cell. 2013;153(1):38-55.</w:t>
      </w:r>
    </w:p>
    <w:p w14:paraId="06F43906" w14:textId="77777777" w:rsidR="008F3E17" w:rsidRPr="008F3E17" w:rsidRDefault="008F3E17" w:rsidP="008F3E17">
      <w:pPr>
        <w:pStyle w:val="EndNoteBibliography"/>
        <w:spacing w:after="0"/>
        <w:rPr>
          <w:noProof/>
        </w:rPr>
      </w:pPr>
      <w:r w:rsidRPr="008F3E17">
        <w:rPr>
          <w:noProof/>
        </w:rPr>
        <w:t>10.</w:t>
      </w:r>
      <w:r w:rsidRPr="008F3E17">
        <w:rPr>
          <w:noProof/>
        </w:rPr>
        <w:tab/>
        <w:t>Fernandez AF, Assenov Y, Martin-Subero JI, Balint B, Siebert R, Taniguchi H, et al. A DNA methylation fingerprint of 1628 human samples. Genome Res. 2012;22(2):407-19.</w:t>
      </w:r>
    </w:p>
    <w:p w14:paraId="5D493196" w14:textId="77777777" w:rsidR="008F3E17" w:rsidRPr="008F3E17" w:rsidRDefault="008F3E17" w:rsidP="008F3E17">
      <w:pPr>
        <w:pStyle w:val="EndNoteBibliography"/>
        <w:spacing w:after="0"/>
        <w:rPr>
          <w:noProof/>
        </w:rPr>
      </w:pPr>
      <w:r w:rsidRPr="008F3E17">
        <w:rPr>
          <w:noProof/>
        </w:rPr>
        <w:t>11.</w:t>
      </w:r>
      <w:r w:rsidRPr="008F3E17">
        <w:rPr>
          <w:noProof/>
        </w:rPr>
        <w:tab/>
        <w:t>Moran S, Martinez-Cardus A, Sayols S, Musulen E, Balana C, Estival-Gonzalez A, et al. Epigenetic profiling to classify cancer of unknown primary: a multicentre, retrospective analysis. Lancet Oncol. 2016;17(10):1386-95.</w:t>
      </w:r>
    </w:p>
    <w:p w14:paraId="0C256A64" w14:textId="77777777" w:rsidR="008F3E17" w:rsidRPr="008F3E17" w:rsidRDefault="008F3E17" w:rsidP="008F3E17">
      <w:pPr>
        <w:pStyle w:val="EndNoteBibliography"/>
        <w:spacing w:after="0"/>
        <w:rPr>
          <w:noProof/>
        </w:rPr>
      </w:pPr>
      <w:r w:rsidRPr="008F3E17">
        <w:rPr>
          <w:noProof/>
        </w:rPr>
        <w:t>12.</w:t>
      </w:r>
      <w:r w:rsidRPr="008F3E17">
        <w:rPr>
          <w:noProof/>
        </w:rPr>
        <w:tab/>
        <w:t>Capper D, Jones DTW, Sill M, Hovestadt V, Schrimpf D, Sturm D, et al. DNA methylation-based classification of central nervous system tumours. Nature. 2018;555(7697):469-74.</w:t>
      </w:r>
    </w:p>
    <w:p w14:paraId="52A04A6A" w14:textId="77777777" w:rsidR="008F3E17" w:rsidRPr="00C35E7C" w:rsidRDefault="008F3E17" w:rsidP="008F3E17">
      <w:pPr>
        <w:pStyle w:val="EndNoteBibliography"/>
        <w:spacing w:after="0"/>
        <w:rPr>
          <w:noProof/>
          <w:lang w:val="nl-NL"/>
        </w:rPr>
      </w:pPr>
      <w:r w:rsidRPr="008F3E17">
        <w:rPr>
          <w:noProof/>
        </w:rPr>
        <w:t>13.</w:t>
      </w:r>
      <w:r w:rsidRPr="008F3E17">
        <w:rPr>
          <w:noProof/>
        </w:rPr>
        <w:tab/>
        <w:t xml:space="preserve">Jurmeister P, Bockmayr M, Seegerer P, Bockmayr T, Treue D, Montavon G, et al. Machine learning analysis of DNA methylation profiles distinguishes primary lung squamous cell carcinomas from head and neck metastases. </w:t>
      </w:r>
      <w:r w:rsidRPr="00C35E7C">
        <w:rPr>
          <w:noProof/>
          <w:lang w:val="nl-NL"/>
        </w:rPr>
        <w:t>Sci Transl Med. 2019;11(509).</w:t>
      </w:r>
    </w:p>
    <w:p w14:paraId="5B4938AF" w14:textId="77777777" w:rsidR="008F3E17" w:rsidRPr="008F3E17" w:rsidRDefault="008F3E17" w:rsidP="008F3E17">
      <w:pPr>
        <w:pStyle w:val="EndNoteBibliography"/>
        <w:spacing w:after="0"/>
        <w:rPr>
          <w:noProof/>
        </w:rPr>
      </w:pPr>
      <w:r w:rsidRPr="00C35E7C">
        <w:rPr>
          <w:noProof/>
          <w:lang w:val="nl-NL"/>
        </w:rPr>
        <w:t>14.</w:t>
      </w:r>
      <w:r w:rsidRPr="00C35E7C">
        <w:rPr>
          <w:noProof/>
          <w:lang w:val="nl-NL"/>
        </w:rPr>
        <w:tab/>
        <w:t xml:space="preserve">Koelsche C, Schrimpf D, Stichel D, Sill M, Sahm F, Reuss DE, et al. </w:t>
      </w:r>
      <w:r w:rsidRPr="008F3E17">
        <w:rPr>
          <w:noProof/>
        </w:rPr>
        <w:t>Sarcoma classification by DNA methylation profiling. Nat Commun. 2021;12(1):498.</w:t>
      </w:r>
    </w:p>
    <w:p w14:paraId="269AC6C2" w14:textId="77777777" w:rsidR="008F3E17" w:rsidRPr="00C35E7C" w:rsidRDefault="008F3E17" w:rsidP="008F3E17">
      <w:pPr>
        <w:pStyle w:val="EndNoteBibliography"/>
        <w:spacing w:after="0"/>
        <w:rPr>
          <w:noProof/>
          <w:lang w:val="nl-NL"/>
        </w:rPr>
      </w:pPr>
      <w:r w:rsidRPr="008F3E17">
        <w:rPr>
          <w:noProof/>
        </w:rPr>
        <w:t>15.</w:t>
      </w:r>
      <w:r w:rsidRPr="008F3E17">
        <w:rPr>
          <w:noProof/>
        </w:rPr>
        <w:tab/>
        <w:t xml:space="preserve">Leitheiser M, Capper D, Seegerer P, Lehmann A, Schuller U, Muller KR, et al. Machine learning models predict the primary sites of head and neck squamous cell carcinoma metastases based on DNA methylation. </w:t>
      </w:r>
      <w:r w:rsidRPr="00C35E7C">
        <w:rPr>
          <w:noProof/>
          <w:lang w:val="nl-NL"/>
        </w:rPr>
        <w:t>J Pathol. 2022;256(4):378-87.</w:t>
      </w:r>
    </w:p>
    <w:p w14:paraId="29E3AE9E" w14:textId="77777777" w:rsidR="008F3E17" w:rsidRPr="00C35E7C" w:rsidRDefault="008F3E17" w:rsidP="008F3E17">
      <w:pPr>
        <w:pStyle w:val="EndNoteBibliography"/>
        <w:spacing w:after="0"/>
        <w:rPr>
          <w:noProof/>
          <w:lang w:val="nl-NL"/>
        </w:rPr>
      </w:pPr>
      <w:r w:rsidRPr="00C35E7C">
        <w:rPr>
          <w:noProof/>
          <w:lang w:val="nl-NL"/>
        </w:rPr>
        <w:t>16.</w:t>
      </w:r>
      <w:r w:rsidRPr="00C35E7C">
        <w:rPr>
          <w:noProof/>
          <w:lang w:val="nl-NL"/>
        </w:rPr>
        <w:tab/>
        <w:t xml:space="preserve">Maas SLN, Stichel D, Hielscher T, Sievers P, Berghoff AS, Schrimpf D, et al. </w:t>
      </w:r>
      <w:r w:rsidRPr="008F3E17">
        <w:rPr>
          <w:noProof/>
        </w:rPr>
        <w:t xml:space="preserve">Integrated Molecular-Morphologic Meningioma Classification: A Multicenter Retrospective Analysis, Retrospectively and Prospectively Validated. </w:t>
      </w:r>
      <w:r w:rsidRPr="00C35E7C">
        <w:rPr>
          <w:noProof/>
          <w:lang w:val="nl-NL"/>
        </w:rPr>
        <w:t>J Clin Oncol. 2021;39(34):3839-52.</w:t>
      </w:r>
    </w:p>
    <w:p w14:paraId="10076762" w14:textId="77777777" w:rsidR="008F3E17" w:rsidRPr="008F3E17" w:rsidRDefault="008F3E17" w:rsidP="008F3E17">
      <w:pPr>
        <w:pStyle w:val="EndNoteBibliography"/>
        <w:spacing w:after="0"/>
        <w:rPr>
          <w:noProof/>
        </w:rPr>
      </w:pPr>
      <w:r w:rsidRPr="00C35E7C">
        <w:rPr>
          <w:noProof/>
          <w:lang w:val="nl-NL"/>
        </w:rPr>
        <w:t>17.</w:t>
      </w:r>
      <w:r w:rsidRPr="00C35E7C">
        <w:rPr>
          <w:noProof/>
          <w:lang w:val="nl-NL"/>
        </w:rPr>
        <w:tab/>
        <w:t xml:space="preserve">Hackeng WM, Dreijerink KMA, de Leng WWJ, Morsink FHM, Valk GD, Vriens MR, et al. </w:t>
      </w:r>
      <w:r w:rsidRPr="008F3E17">
        <w:rPr>
          <w:noProof/>
        </w:rPr>
        <w:t>Genome Methylation Accurately Predicts Neuroendocrine Tumor Origin: An Online Tool. Clin Cancer Res. 2021;27(5):1341-50.</w:t>
      </w:r>
    </w:p>
    <w:p w14:paraId="519550A6" w14:textId="77777777" w:rsidR="008F3E17" w:rsidRPr="00C35E7C" w:rsidRDefault="008F3E17" w:rsidP="008F3E17">
      <w:pPr>
        <w:pStyle w:val="EndNoteBibliography"/>
        <w:spacing w:after="0"/>
        <w:rPr>
          <w:noProof/>
          <w:lang w:val="nl-NL"/>
        </w:rPr>
      </w:pPr>
      <w:r w:rsidRPr="008F3E17">
        <w:rPr>
          <w:noProof/>
        </w:rPr>
        <w:t>18.</w:t>
      </w:r>
      <w:r w:rsidRPr="008F3E17">
        <w:rPr>
          <w:noProof/>
        </w:rPr>
        <w:tab/>
        <w:t xml:space="preserve">Benhamida JK, Vyas M, Tanaka A, Wang L, Bahrami A, Ozcan K, et al. Pancreatoblastomas and mixed and pure acinar cell carcinomas share epigenetic signatures distinct from other neoplasms of the pancreas. </w:t>
      </w:r>
      <w:r w:rsidRPr="00C35E7C">
        <w:rPr>
          <w:noProof/>
          <w:lang w:val="nl-NL"/>
        </w:rPr>
        <w:t>Mod Pathol. 2022;35(7):956-61.</w:t>
      </w:r>
    </w:p>
    <w:p w14:paraId="02C20247" w14:textId="77777777" w:rsidR="008F3E17" w:rsidRPr="008F3E17" w:rsidRDefault="008F3E17" w:rsidP="008F3E17">
      <w:pPr>
        <w:pStyle w:val="EndNoteBibliography"/>
        <w:spacing w:after="0"/>
        <w:rPr>
          <w:noProof/>
        </w:rPr>
      </w:pPr>
      <w:r w:rsidRPr="00C35E7C">
        <w:rPr>
          <w:noProof/>
          <w:lang w:val="nl-NL"/>
        </w:rPr>
        <w:t>19.</w:t>
      </w:r>
      <w:r w:rsidRPr="00C35E7C">
        <w:rPr>
          <w:noProof/>
          <w:lang w:val="nl-NL"/>
        </w:rPr>
        <w:tab/>
        <w:t xml:space="preserve">Jakel C, Bergmann F, Toth R, Assenov Y, van der Duin D, Strobel O, et al. </w:t>
      </w:r>
      <w:r w:rsidRPr="008F3E17">
        <w:rPr>
          <w:noProof/>
        </w:rPr>
        <w:t>Genome-wide genetic and epigenetic analyses of pancreatic acinar cell carcinomas reveal aberrations in genome stability. Nat Commun. 2017;8(1):1323.</w:t>
      </w:r>
    </w:p>
    <w:p w14:paraId="4D51F55A" w14:textId="77777777" w:rsidR="008F3E17" w:rsidRPr="008F3E17" w:rsidRDefault="008F3E17" w:rsidP="008F3E17">
      <w:pPr>
        <w:pStyle w:val="EndNoteBibliography"/>
        <w:spacing w:after="0"/>
        <w:rPr>
          <w:noProof/>
        </w:rPr>
      </w:pPr>
      <w:r w:rsidRPr="008F3E17">
        <w:rPr>
          <w:noProof/>
        </w:rPr>
        <w:lastRenderedPageBreak/>
        <w:t>20.</w:t>
      </w:r>
      <w:r w:rsidRPr="008F3E17">
        <w:rPr>
          <w:noProof/>
        </w:rPr>
        <w:tab/>
        <w:t>Chan CS, Laddha SV, Lewis PW, Koletsky MS, Robzyk K, Da Silva E, et al. ATRX, DAXX or MEN1 mutant pancreatic neuroendocrine tumors are a distinct alpha-cell signature subgroup. Nat Commun. 2018;9(1):4158.</w:t>
      </w:r>
    </w:p>
    <w:p w14:paraId="2A3D94DB" w14:textId="77777777" w:rsidR="008F3E17" w:rsidRPr="008F3E17" w:rsidRDefault="008F3E17" w:rsidP="008F3E17">
      <w:pPr>
        <w:pStyle w:val="EndNoteBibliography"/>
        <w:spacing w:after="0"/>
        <w:rPr>
          <w:noProof/>
        </w:rPr>
      </w:pPr>
      <w:r w:rsidRPr="008F3E17">
        <w:rPr>
          <w:noProof/>
        </w:rPr>
        <w:t>21.</w:t>
      </w:r>
      <w:r w:rsidRPr="008F3E17">
        <w:rPr>
          <w:noProof/>
        </w:rPr>
        <w:tab/>
        <w:t>Endo Y, Fujimoto M, Ito N, Takahashi Y, Kitago M, Gotoh M, et al. Clinicopathological impacts of DNA methylation alterations on pancreatic ductal adenocarcinoma: prediction of early recurrence based on genome-wide DNA methylation profiling. J Cancer Res Clin Oncol. 2021;147(5):1341-54.</w:t>
      </w:r>
    </w:p>
    <w:p w14:paraId="5E3BF9A1" w14:textId="77777777" w:rsidR="008F3E17" w:rsidRPr="008F3E17" w:rsidRDefault="008F3E17" w:rsidP="008F3E17">
      <w:pPr>
        <w:pStyle w:val="EndNoteBibliography"/>
        <w:spacing w:after="0"/>
        <w:rPr>
          <w:noProof/>
        </w:rPr>
      </w:pPr>
      <w:r w:rsidRPr="008F3E17">
        <w:rPr>
          <w:noProof/>
        </w:rPr>
        <w:t>22.</w:t>
      </w:r>
      <w:r w:rsidRPr="008F3E17">
        <w:rPr>
          <w:noProof/>
        </w:rPr>
        <w:tab/>
        <w:t>Di Domenico A, Pipinikas CP, Maire RS, Brautigam K, Simillion C, Dettmer MS, et al. Epigenetic landscape of pancreatic neuroendocrine tumours reveals distinct cells of origin and means of tumour progression. Commun Biol. 2020;3(1):740.</w:t>
      </w:r>
    </w:p>
    <w:p w14:paraId="02167E18" w14:textId="77777777" w:rsidR="008F3E17" w:rsidRPr="008F3E17" w:rsidRDefault="008F3E17" w:rsidP="008F3E17">
      <w:pPr>
        <w:pStyle w:val="EndNoteBibliography"/>
        <w:spacing w:after="0"/>
        <w:rPr>
          <w:noProof/>
        </w:rPr>
      </w:pPr>
      <w:r w:rsidRPr="008F3E17">
        <w:rPr>
          <w:noProof/>
        </w:rPr>
        <w:t>23.</w:t>
      </w:r>
      <w:r w:rsidRPr="008F3E17">
        <w:rPr>
          <w:noProof/>
        </w:rPr>
        <w:tab/>
        <w:t>Selenica P, Raj N, Kumar R, Brown DN, Arques O, Reidy D, et al. Solid pseudopapillary neoplasms of the pancreas are dependent on the Wnt pathway. Mol Oncol. 2019;13(8):1684-92.</w:t>
      </w:r>
    </w:p>
    <w:p w14:paraId="587B5F4D" w14:textId="77777777" w:rsidR="008F3E17" w:rsidRPr="00C35E7C" w:rsidRDefault="008F3E17" w:rsidP="008F3E17">
      <w:pPr>
        <w:pStyle w:val="EndNoteBibliography"/>
        <w:spacing w:after="0"/>
        <w:rPr>
          <w:noProof/>
          <w:lang w:val="nl-NL"/>
        </w:rPr>
      </w:pPr>
      <w:r w:rsidRPr="008F3E17">
        <w:rPr>
          <w:noProof/>
        </w:rPr>
        <w:t>24.</w:t>
      </w:r>
      <w:r w:rsidRPr="008F3E17">
        <w:rPr>
          <w:noProof/>
        </w:rPr>
        <w:tab/>
        <w:t xml:space="preserve">Aryee MJ, Jaffe AE, Corrada-Bravo H, Ladd-Acosta C, Feinberg AP, Hansen KD, et al. Minfi: a flexible and comprehensive Bioconductor package for the analysis of Infinium DNA methylation microarrays. </w:t>
      </w:r>
      <w:r w:rsidRPr="00C35E7C">
        <w:rPr>
          <w:noProof/>
          <w:lang w:val="nl-NL"/>
        </w:rPr>
        <w:t>Bioinformatics. 2014;30(10):1363-9.</w:t>
      </w:r>
    </w:p>
    <w:p w14:paraId="7753653E" w14:textId="77777777" w:rsidR="008F3E17" w:rsidRPr="008F3E17" w:rsidRDefault="008F3E17" w:rsidP="008F3E17">
      <w:pPr>
        <w:pStyle w:val="EndNoteBibliography"/>
        <w:rPr>
          <w:noProof/>
        </w:rPr>
      </w:pPr>
      <w:r w:rsidRPr="00C35E7C">
        <w:rPr>
          <w:noProof/>
          <w:lang w:val="nl-NL"/>
        </w:rPr>
        <w:t>25.</w:t>
      </w:r>
      <w:r w:rsidRPr="00C35E7C">
        <w:rPr>
          <w:noProof/>
          <w:lang w:val="nl-NL"/>
        </w:rPr>
        <w:tab/>
        <w:t xml:space="preserve">Triche TJ, Jr., Weisenberger DJ, Van Den Berg D, Laird PW, Siegmund KD. </w:t>
      </w:r>
      <w:r w:rsidRPr="008F3E17">
        <w:rPr>
          <w:noProof/>
        </w:rPr>
        <w:t>Low-level processing of Illumina Infinium DNA Methylation BeadArrays. Nucleic Acids Res. 2013;41(7):e90.</w:t>
      </w:r>
    </w:p>
    <w:p w14:paraId="4726F21A" w14:textId="03E806A4" w:rsidR="007F2865" w:rsidRDefault="00771F78" w:rsidP="006678F8">
      <w:pPr>
        <w:spacing w:line="360" w:lineRule="auto"/>
        <w:rPr>
          <w:rFonts w:cs="Calibri"/>
          <w:lang w:val="en-US"/>
        </w:rPr>
      </w:pPr>
      <w:r>
        <w:rPr>
          <w:rFonts w:cs="Calibri"/>
          <w:lang w:val="en-US"/>
        </w:rPr>
        <w:fldChar w:fldCharType="end"/>
      </w:r>
    </w:p>
    <w:sectPr w:rsidR="007F2865">
      <w:headerReference w:type="default" r:id="rId13"/>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erschuur, A.V.D. (Anna Vera)" w:date="2022-10-13T15:09:00Z" w:initials="VA(V">
    <w:p w14:paraId="66E71544" w14:textId="43D61307" w:rsidR="00E45FFD" w:rsidRPr="00AE325A" w:rsidRDefault="00E45FFD">
      <w:pPr>
        <w:pStyle w:val="Tekstopmerking"/>
      </w:pPr>
      <w:r>
        <w:rPr>
          <w:rStyle w:val="Verwijzingopmerking"/>
        </w:rPr>
        <w:annotationRef/>
      </w:r>
      <w:r w:rsidRPr="00AE325A">
        <w:t>Prediction or classification model?</w:t>
      </w:r>
    </w:p>
  </w:comment>
  <w:comment w:id="3" w:author="Verschuur, A.V.D. (Anna Vera)" w:date="2022-10-13T15:27:00Z" w:initials="VA(V">
    <w:p w14:paraId="063407F3" w14:textId="7B49EAA6" w:rsidR="00DB7661" w:rsidRDefault="00DB7661">
      <w:pPr>
        <w:pStyle w:val="Tekstopmerking"/>
      </w:pPr>
      <w:r>
        <w:rPr>
          <w:rStyle w:val="Verwijzingopmerking"/>
        </w:rPr>
        <w:annotationRef/>
      </w:r>
      <w:r>
        <w:t>aanvullen</w:t>
      </w:r>
    </w:p>
  </w:comment>
  <w:comment w:id="4" w:author="Verschuur, A.V.D. (Anna Vera)" w:date="2022-10-13T15:27:00Z" w:initials="VA(V">
    <w:p w14:paraId="5DBBDC10" w14:textId="0938B8E7" w:rsidR="00DB7661" w:rsidRDefault="00DB7661">
      <w:pPr>
        <w:pStyle w:val="Tekstopmerking"/>
      </w:pPr>
      <w:r>
        <w:rPr>
          <w:rStyle w:val="Verwijzingopmerking"/>
        </w:rPr>
        <w:annotationRef/>
      </w:r>
      <w:r>
        <w:t>aanvullen met PDAC no</w:t>
      </w:r>
    </w:p>
  </w:comment>
  <w:comment w:id="5" w:author="Verschuur, A.V.D. (Anna Vera)" w:date="2022-10-13T15:28:00Z" w:initials="VA(V">
    <w:p w14:paraId="3517F1EE" w14:textId="59D5F67B" w:rsidR="00DB7661" w:rsidRDefault="00DB7661">
      <w:pPr>
        <w:pStyle w:val="Tekstopmerking"/>
      </w:pPr>
      <w:r>
        <w:rPr>
          <w:rStyle w:val="Verwijzingopmerking"/>
        </w:rPr>
        <w:annotationRef/>
      </w:r>
      <w:r>
        <w:t>aanvullen met PDAC no</w:t>
      </w:r>
    </w:p>
  </w:comment>
  <w:comment w:id="6" w:author="Verschuur, A.V.D. (Anna Vera)" w:date="2022-10-13T15:23:00Z" w:initials="VA(V">
    <w:p w14:paraId="14DACBA4" w14:textId="677BCF02" w:rsidR="00DB7661" w:rsidRDefault="00DB7661">
      <w:pPr>
        <w:pStyle w:val="Tekstopmerking"/>
      </w:pPr>
      <w:r>
        <w:rPr>
          <w:rStyle w:val="Verwijzingopmerking"/>
        </w:rPr>
        <w:annotationRef/>
      </w:r>
      <w:proofErr w:type="spellStart"/>
      <w:r>
        <w:t>Tzt</w:t>
      </w:r>
      <w:proofErr w:type="spellEnd"/>
      <w:r>
        <w:t xml:space="preserve"> aanvullen</w:t>
      </w:r>
    </w:p>
  </w:comment>
  <w:comment w:id="7" w:author="Verschuur, A.V.D. (Anna Vera)" w:date="2022-10-13T15:24:00Z" w:initials="VA(V">
    <w:p w14:paraId="62E09D65" w14:textId="57C10623" w:rsidR="00DB7661" w:rsidRDefault="00DB7661">
      <w:pPr>
        <w:pStyle w:val="Tekstopmerking"/>
      </w:pPr>
      <w:r>
        <w:rPr>
          <w:rStyle w:val="Verwijzingopmerking"/>
        </w:rPr>
        <w:annotationRef/>
      </w:r>
      <w:proofErr w:type="spellStart"/>
      <w:r>
        <w:t>Tzt</w:t>
      </w:r>
      <w:proofErr w:type="spellEnd"/>
      <w:r>
        <w:t xml:space="preserve"> aanvullen</w:t>
      </w:r>
    </w:p>
  </w:comment>
  <w:comment w:id="9" w:author="Verschuur, A.V.D. (Anna Vera)" w:date="2022-10-13T15:43:00Z" w:initials="VA(V">
    <w:p w14:paraId="482E0B63" w14:textId="78D0B117" w:rsidR="007225DC" w:rsidRDefault="007225DC">
      <w:pPr>
        <w:pStyle w:val="Tekstopmerking"/>
      </w:pPr>
      <w:r>
        <w:rPr>
          <w:rStyle w:val="Verwijzingopmerking"/>
        </w:rPr>
        <w:annotationRef/>
      </w:r>
      <w:r>
        <w:t>aanvullen</w:t>
      </w:r>
    </w:p>
  </w:comment>
  <w:comment w:id="10" w:author="Verschuur, A.V.D. (Anna Vera)" w:date="2022-10-13T15:43:00Z" w:initials="VA(V">
    <w:p w14:paraId="6CA766A2" w14:textId="7E1C1CF8" w:rsidR="007225DC" w:rsidRDefault="007225DC">
      <w:pPr>
        <w:pStyle w:val="Tekstopmerking"/>
      </w:pPr>
      <w:r>
        <w:rPr>
          <w:rStyle w:val="Verwijzingopmerking"/>
        </w:rPr>
        <w:annotationRef/>
      </w:r>
      <w:r>
        <w:t>aanvullen</w:t>
      </w:r>
    </w:p>
  </w:comment>
  <w:comment w:id="11" w:author="Verschuur, A.V.D. (Anna Vera)" w:date="2022-10-13T15:44:00Z" w:initials="VA(V">
    <w:p w14:paraId="17904DAF" w14:textId="7DCFD84C"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12" w:author="Verschuur, A.V.D. (Anna Vera)" w:date="2022-10-13T15:44:00Z" w:initials="VA(V">
    <w:p w14:paraId="29A9E8DA" w14:textId="22149510" w:rsidR="007225DC" w:rsidRPr="00C35E7C" w:rsidRDefault="007225DC">
      <w:pPr>
        <w:pStyle w:val="Tekstopmerking"/>
        <w:rPr>
          <w:lang w:val="en-US"/>
        </w:rPr>
      </w:pPr>
      <w:r>
        <w:rPr>
          <w:rStyle w:val="Verwijzingopmerking"/>
        </w:rPr>
        <w:annotationRef/>
      </w:r>
      <w:proofErr w:type="spellStart"/>
      <w:r w:rsidRPr="00C35E7C">
        <w:rPr>
          <w:lang w:val="en-US"/>
        </w:rPr>
        <w:t>aanvullen</w:t>
      </w:r>
      <w:proofErr w:type="spellEnd"/>
    </w:p>
  </w:comment>
  <w:comment w:id="8" w:author="Verschuur, A.V.D. (Anna Vera)" w:date="2022-10-13T15:44:00Z" w:initials="VA(V">
    <w:p w14:paraId="0F5C865F" w14:textId="5663B90C" w:rsidR="007225DC" w:rsidRPr="007225DC" w:rsidRDefault="007225DC">
      <w:pPr>
        <w:pStyle w:val="Tekstopmerking"/>
        <w:rPr>
          <w:lang w:val="en-US"/>
        </w:rPr>
      </w:pPr>
      <w:r>
        <w:rPr>
          <w:rStyle w:val="Verwijzingopmerking"/>
        </w:rPr>
        <w:annotationRef/>
      </w:r>
      <w:r w:rsidRPr="007225DC">
        <w:rPr>
          <w:lang w:val="en-US"/>
        </w:rPr>
        <w:t>Check if we finally u</w:t>
      </w:r>
      <w:r>
        <w:rPr>
          <w:lang w:val="en-US"/>
        </w:rPr>
        <w:t>se filtered probes or not</w:t>
      </w:r>
    </w:p>
  </w:comment>
  <w:comment w:id="13" w:author="Verschuur, A.V.D. (Anna Vera)" w:date="2022-10-13T15:44:00Z" w:initials="VA(V">
    <w:p w14:paraId="0AA7454E" w14:textId="77122D30" w:rsidR="007225DC" w:rsidRPr="007225DC" w:rsidRDefault="007225DC">
      <w:pPr>
        <w:pStyle w:val="Tekstopmerking"/>
        <w:rPr>
          <w:lang w:val="en-US"/>
        </w:rPr>
      </w:pPr>
      <w:r>
        <w:rPr>
          <w:rStyle w:val="Verwijzingopmerking"/>
        </w:rPr>
        <w:annotationRef/>
      </w:r>
      <w:proofErr w:type="spellStart"/>
      <w:r w:rsidRPr="007225DC">
        <w:rPr>
          <w:lang w:val="en-US"/>
        </w:rPr>
        <w:t>aanvullen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71544" w15:done="0"/>
  <w15:commentEx w15:paraId="063407F3" w15:done="0"/>
  <w15:commentEx w15:paraId="5DBBDC10" w15:done="0"/>
  <w15:commentEx w15:paraId="3517F1EE" w15:done="0"/>
  <w15:commentEx w15:paraId="14DACBA4" w15:done="0"/>
  <w15:commentEx w15:paraId="62E09D65" w15:done="0"/>
  <w15:commentEx w15:paraId="482E0B63" w15:done="0"/>
  <w15:commentEx w15:paraId="6CA766A2" w15:done="0"/>
  <w15:commentEx w15:paraId="17904DAF" w15:done="0"/>
  <w15:commentEx w15:paraId="29A9E8DA" w15:done="0"/>
  <w15:commentEx w15:paraId="0F5C865F" w15:done="0"/>
  <w15:commentEx w15:paraId="0AA74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71544" w16cid:durableId="26F2A8BF"/>
  <w16cid:commentId w16cid:paraId="063407F3" w16cid:durableId="26F2ACEF"/>
  <w16cid:commentId w16cid:paraId="5DBBDC10" w16cid:durableId="26F2ACFA"/>
  <w16cid:commentId w16cid:paraId="3517F1EE" w16cid:durableId="26F2AD07"/>
  <w16cid:commentId w16cid:paraId="14DACBA4" w16cid:durableId="26F2ABE7"/>
  <w16cid:commentId w16cid:paraId="62E09D65" w16cid:durableId="26F2AC47"/>
  <w16cid:commentId w16cid:paraId="482E0B63" w16cid:durableId="26F2B095"/>
  <w16cid:commentId w16cid:paraId="6CA766A2" w16cid:durableId="26F2B0B9"/>
  <w16cid:commentId w16cid:paraId="17904DAF" w16cid:durableId="26F2B0C7"/>
  <w16cid:commentId w16cid:paraId="29A9E8DA" w16cid:durableId="26F2B0CF"/>
  <w16cid:commentId w16cid:paraId="0F5C865F" w16cid:durableId="26F2B0E3"/>
  <w16cid:commentId w16cid:paraId="0AA7454E" w16cid:durableId="26F2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306F" w14:textId="77777777" w:rsidR="00193B09" w:rsidRDefault="00193B09">
      <w:pPr>
        <w:spacing w:after="0" w:line="240" w:lineRule="auto"/>
      </w:pPr>
      <w:r>
        <w:separator/>
      </w:r>
    </w:p>
  </w:endnote>
  <w:endnote w:type="continuationSeparator" w:id="0">
    <w:p w14:paraId="65D73951" w14:textId="77777777" w:rsidR="00193B09" w:rsidRDefault="0019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Regular">
    <w:altName w:val="Cambria"/>
    <w:panose1 w:val="00000000000000000000"/>
    <w:charset w:val="00"/>
    <w:family w:val="roman"/>
    <w:notTrueType/>
    <w:pitch w:val="default"/>
    <w:sig w:usb0="00000003" w:usb1="00000000" w:usb2="00000000" w:usb3="00000000" w:csb0="00000001" w:csb1="00000000"/>
  </w:font>
  <w:font w:name="MyriadPro-Regular">
    <w:panose1 w:val="00000000000000000000"/>
    <w:charset w:val="80"/>
    <w:family w:val="swiss"/>
    <w:notTrueType/>
    <w:pitch w:val="default"/>
    <w:sig w:usb0="00000001" w:usb1="08070000" w:usb2="00000010" w:usb3="00000000" w:csb0="00020000" w:csb1="00000000"/>
  </w:font>
  <w:font w:name="AdvOT1ef757c0">
    <w:altName w:val="Cambria"/>
    <w:panose1 w:val="00000000000000000000"/>
    <w:charset w:val="00"/>
    <w:family w:val="roman"/>
    <w:notTrueType/>
    <w:pitch w:val="default"/>
    <w:sig w:usb0="00000003" w:usb1="00000000" w:usb2="00000000" w:usb3="00000000" w:csb0="00000001" w:csb1="00000000"/>
  </w:font>
  <w:font w:name="AdvOT1ef757c0+fb">
    <w:panose1 w:val="00000000000000000000"/>
    <w:charset w:val="00"/>
    <w:family w:val="auto"/>
    <w:notTrueType/>
    <w:pitch w:val="default"/>
    <w:sig w:usb0="00000003" w:usb1="00000000" w:usb2="00000000" w:usb3="00000000" w:csb0="00000001" w:csb1="00000000"/>
  </w:font>
  <w:font w:name="AdvOT1ef757c0+20">
    <w:panose1 w:val="00000000000000000000"/>
    <w:charset w:val="00"/>
    <w:family w:val="swiss"/>
    <w:notTrueType/>
    <w:pitch w:val="default"/>
    <w:sig w:usb0="00000003" w:usb1="00000000" w:usb2="00000000" w:usb3="00000000" w:csb0="00000001" w:csb1="00000000"/>
  </w:font>
  <w:font w:name="MinionPro">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DED9" w14:textId="77777777" w:rsidR="00193B09" w:rsidRDefault="00193B09">
      <w:pPr>
        <w:spacing w:after="0" w:line="240" w:lineRule="auto"/>
      </w:pPr>
      <w:r>
        <w:rPr>
          <w:color w:val="000000"/>
        </w:rPr>
        <w:separator/>
      </w:r>
    </w:p>
  </w:footnote>
  <w:footnote w:type="continuationSeparator" w:id="0">
    <w:p w14:paraId="64D320CA" w14:textId="77777777" w:rsidR="00193B09" w:rsidRDefault="0019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3F68" w14:textId="20B50DB3" w:rsidR="006678F8" w:rsidRPr="006678F8" w:rsidRDefault="006678F8">
    <w:pPr>
      <w:pStyle w:val="Koptekst"/>
      <w:rPr>
        <w:lang w:val="en-US"/>
      </w:rPr>
    </w:pPr>
    <w:r w:rsidRPr="006678F8">
      <w:rPr>
        <w:lang w:val="en-US"/>
      </w:rPr>
      <w:t>Requirements: https://aacrjournals.org/clincancerres/pages/journal-ifora</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schuur, A.V.D. (Anna Vera)">
    <w15:presenceInfo w15:providerId="AD" w15:userId="S-1-5-21-259876232-2311697445-3510696487-412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tt59xpvxrtdeppa352xz6f0xwzx0vzxx2&quot;&gt;Pancreas-ID&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20&lt;/item&gt;&lt;item&gt;21&lt;/item&gt;&lt;item&gt;22&lt;/item&gt;&lt;item&gt;23&lt;/item&gt;&lt;item&gt;24&lt;/item&gt;&lt;item&gt;25&lt;/item&gt;&lt;item&gt;26&lt;/item&gt;&lt;item&gt;27&lt;/item&gt;&lt;item&gt;28&lt;/item&gt;&lt;/record-ids&gt;&lt;/item&gt;&lt;/Libraries&gt;"/>
  </w:docVars>
  <w:rsids>
    <w:rsidRoot w:val="007F2865"/>
    <w:rsid w:val="00193B09"/>
    <w:rsid w:val="00256090"/>
    <w:rsid w:val="00275A81"/>
    <w:rsid w:val="00326D89"/>
    <w:rsid w:val="005A2B2E"/>
    <w:rsid w:val="0065668B"/>
    <w:rsid w:val="006678F8"/>
    <w:rsid w:val="00675386"/>
    <w:rsid w:val="006E2A9F"/>
    <w:rsid w:val="007225DC"/>
    <w:rsid w:val="00733D27"/>
    <w:rsid w:val="00760087"/>
    <w:rsid w:val="00771F78"/>
    <w:rsid w:val="007B471D"/>
    <w:rsid w:val="007F2865"/>
    <w:rsid w:val="00896A3D"/>
    <w:rsid w:val="008F3E17"/>
    <w:rsid w:val="00992DBE"/>
    <w:rsid w:val="009A25AF"/>
    <w:rsid w:val="009C2E3A"/>
    <w:rsid w:val="009D7B69"/>
    <w:rsid w:val="00AB0037"/>
    <w:rsid w:val="00AE325A"/>
    <w:rsid w:val="00AE5440"/>
    <w:rsid w:val="00BC453A"/>
    <w:rsid w:val="00BD62EE"/>
    <w:rsid w:val="00C35E7C"/>
    <w:rsid w:val="00C57BB4"/>
    <w:rsid w:val="00CE4932"/>
    <w:rsid w:val="00D3540B"/>
    <w:rsid w:val="00D45B62"/>
    <w:rsid w:val="00DB7661"/>
    <w:rsid w:val="00E45FFD"/>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733D27"/>
    <w:pPr>
      <w:keepNext/>
      <w:keepLines/>
      <w:suppressAutoHyphens w:val="0"/>
      <w:autoSpaceDN/>
      <w:spacing w:before="40" w:after="0" w:line="259" w:lineRule="auto"/>
      <w:textAlignment w:val="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 w:type="paragraph" w:styleId="Revisie">
    <w:name w:val="Revision"/>
    <w:hidden/>
    <w:uiPriority w:val="99"/>
    <w:semiHidden/>
    <w:rsid w:val="00D3540B"/>
    <w:pPr>
      <w:autoSpaceDN/>
      <w:spacing w:after="0" w:line="240" w:lineRule="auto"/>
      <w:textAlignment w:val="auto"/>
    </w:pPr>
  </w:style>
  <w:style w:type="paragraph" w:styleId="Koptekst">
    <w:name w:val="header"/>
    <w:basedOn w:val="Standaard"/>
    <w:link w:val="KoptekstChar"/>
    <w:uiPriority w:val="99"/>
    <w:unhideWhenUsed/>
    <w:rsid w:val="006678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78F8"/>
  </w:style>
  <w:style w:type="paragraph" w:styleId="Voettekst">
    <w:name w:val="footer"/>
    <w:basedOn w:val="Standaard"/>
    <w:link w:val="VoettekstChar"/>
    <w:uiPriority w:val="99"/>
    <w:unhideWhenUsed/>
    <w:rsid w:val="006678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78F8"/>
  </w:style>
  <w:style w:type="paragraph" w:customStyle="1" w:styleId="paragraph">
    <w:name w:val="paragraph"/>
    <w:basedOn w:val="Standaard"/>
    <w:rsid w:val="00326D89"/>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US" w:eastAsia="en-GB"/>
    </w:rPr>
  </w:style>
  <w:style w:type="character" w:customStyle="1" w:styleId="eop">
    <w:name w:val="eop"/>
    <w:basedOn w:val="Standaardalinea-lettertype"/>
    <w:rsid w:val="00326D89"/>
    <w:rPr>
      <w:rFonts w:cs="Times New Roman"/>
    </w:rPr>
  </w:style>
  <w:style w:type="character" w:customStyle="1" w:styleId="Kop2Char">
    <w:name w:val="Kop 2 Char"/>
    <w:basedOn w:val="Standaardalinea-lettertype"/>
    <w:link w:val="Kop2"/>
    <w:uiPriority w:val="9"/>
    <w:rsid w:val="00733D2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33D27"/>
    <w:rPr>
      <w:color w:val="0563C1" w:themeColor="hyperlink"/>
      <w:u w:val="single"/>
    </w:rPr>
  </w:style>
  <w:style w:type="character" w:styleId="Onopgelostemelding">
    <w:name w:val="Unresolved Mention"/>
    <w:basedOn w:val="Standaardalinea-lettertype"/>
    <w:uiPriority w:val="99"/>
    <w:semiHidden/>
    <w:unhideWhenUsed/>
    <w:rsid w:val="00C3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nnaveraverschuur@gmail.n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a.brosens@umcutrecht.nl"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FEC4-F307-464D-942B-E1F8C4DE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2462</Words>
  <Characters>13541</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Utrecht</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9</cp:revision>
  <dcterms:created xsi:type="dcterms:W3CDTF">2022-10-13T13:06:00Z</dcterms:created>
  <dcterms:modified xsi:type="dcterms:W3CDTF">2022-11-28T08:33:00Z</dcterms:modified>
</cp:coreProperties>
</file>