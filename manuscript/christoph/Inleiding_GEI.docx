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8CB46" w14:textId="77777777" w:rsidR="007F2865" w:rsidRDefault="005A2B2E">
      <w:pPr>
        <w:pStyle w:val="Title"/>
        <w:rPr>
          <w:lang w:val="en-US"/>
        </w:rPr>
      </w:pPr>
      <w:r>
        <w:rPr>
          <w:lang w:val="en-US"/>
        </w:rPr>
        <w:t xml:space="preserve">Non-ductal pancreatic tumor classification by whole genome DNA </w:t>
      </w:r>
      <w:proofErr w:type="spellStart"/>
      <w:r>
        <w:rPr>
          <w:lang w:val="en-US"/>
        </w:rPr>
        <w:t>prolfiling</w:t>
      </w:r>
      <w:proofErr w:type="spellEnd"/>
    </w:p>
    <w:p w14:paraId="40EB2435" w14:textId="77777777" w:rsidR="007F2865" w:rsidRDefault="007F2865">
      <w:pPr>
        <w:rPr>
          <w:rFonts w:cs="Calibri"/>
          <w:lang w:val="en-US"/>
        </w:rPr>
      </w:pPr>
    </w:p>
    <w:p w14:paraId="17D8CEB0" w14:textId="77777777" w:rsidR="007F2865" w:rsidRPr="00D3540B" w:rsidRDefault="005A2B2E">
      <w:pPr>
        <w:spacing w:line="276" w:lineRule="auto"/>
        <w:rPr>
          <w:lang w:val="de-DE"/>
        </w:rPr>
      </w:pPr>
      <w:commentRangeStart w:id="0"/>
      <w:r w:rsidRPr="00D3540B">
        <w:rPr>
          <w:rFonts w:cs="Calibri"/>
          <w:lang w:val="de-DE"/>
        </w:rPr>
        <w:t xml:space="preserve">Anna Vera D. </w:t>
      </w:r>
      <w:proofErr w:type="spellStart"/>
      <w:r w:rsidRPr="00D3540B">
        <w:rPr>
          <w:rFonts w:cs="Calibri"/>
          <w:lang w:val="de-DE"/>
        </w:rPr>
        <w:t>Verschuur</w:t>
      </w:r>
      <w:proofErr w:type="spellEnd"/>
      <w:r w:rsidRPr="00D3540B">
        <w:rPr>
          <w:rFonts w:cs="Calibri"/>
          <w:lang w:val="de-DE"/>
        </w:rPr>
        <w:br/>
        <w:t xml:space="preserve">Florine </w:t>
      </w:r>
      <w:proofErr w:type="spellStart"/>
      <w:r w:rsidRPr="00D3540B">
        <w:rPr>
          <w:rFonts w:cs="Calibri"/>
          <w:lang w:val="de-DE"/>
        </w:rPr>
        <w:t>Westerbeke</w:t>
      </w:r>
      <w:proofErr w:type="spellEnd"/>
      <w:r w:rsidRPr="00D3540B">
        <w:rPr>
          <w:rFonts w:cs="Calibri"/>
          <w:lang w:val="de-DE"/>
        </w:rPr>
        <w:br/>
        <w:t xml:space="preserve">Wenzel M. </w:t>
      </w:r>
      <w:proofErr w:type="spellStart"/>
      <w:r w:rsidRPr="00D3540B">
        <w:rPr>
          <w:rFonts w:cs="Calibri"/>
          <w:lang w:val="de-DE"/>
        </w:rPr>
        <w:t>Hackeng</w:t>
      </w:r>
      <w:proofErr w:type="spellEnd"/>
      <w:r w:rsidRPr="00D3540B">
        <w:rPr>
          <w:rFonts w:cs="Calibri"/>
          <w:lang w:val="de-DE"/>
        </w:rPr>
        <w:br/>
        <w:t>Christoph Geisenberger</w:t>
      </w:r>
      <w:r w:rsidRPr="00D3540B">
        <w:rPr>
          <w:rFonts w:cs="Calibri"/>
          <w:lang w:val="de-DE"/>
        </w:rPr>
        <w:br/>
      </w:r>
      <w:proofErr w:type="spellStart"/>
      <w:r w:rsidRPr="00D3540B">
        <w:rPr>
          <w:rFonts w:cs="Calibri"/>
          <w:lang w:val="de-DE"/>
        </w:rPr>
        <w:t>Lodewijk</w:t>
      </w:r>
      <w:proofErr w:type="spellEnd"/>
      <w:r w:rsidRPr="00D3540B">
        <w:rPr>
          <w:rFonts w:cs="Calibri"/>
          <w:lang w:val="de-DE"/>
        </w:rPr>
        <w:t xml:space="preserve"> A.A. </w:t>
      </w:r>
      <w:proofErr w:type="spellStart"/>
      <w:r w:rsidRPr="00D3540B">
        <w:rPr>
          <w:rFonts w:cs="Calibri"/>
          <w:lang w:val="de-DE"/>
        </w:rPr>
        <w:t>Brosens</w:t>
      </w:r>
      <w:commentRangeEnd w:id="0"/>
      <w:proofErr w:type="spellEnd"/>
      <w:r>
        <w:rPr>
          <w:rStyle w:val="CommentReference"/>
        </w:rPr>
        <w:commentReference w:id="0"/>
      </w:r>
    </w:p>
    <w:p w14:paraId="737DE9B6" w14:textId="77777777" w:rsidR="007F2865" w:rsidRPr="00D3540B" w:rsidRDefault="005A2B2E">
      <w:pPr>
        <w:pStyle w:val="Heading1"/>
        <w:rPr>
          <w:lang w:val="en-US"/>
        </w:rPr>
      </w:pPr>
      <w:r w:rsidRPr="00D3540B">
        <w:rPr>
          <w:lang w:val="en-US"/>
        </w:rPr>
        <w:t>Abstract</w:t>
      </w:r>
    </w:p>
    <w:p w14:paraId="407BD8AA" w14:textId="77777777" w:rsidR="007F2865" w:rsidRPr="00D45B62" w:rsidRDefault="005A2B2E">
      <w:pPr>
        <w:rPr>
          <w:lang w:val="en-US"/>
          <w:rPrChange w:id="1" w:author="Microsoft Office User" w:date="2022-08-19T11:44:00Z">
            <w:rPr/>
          </w:rPrChange>
        </w:rPr>
      </w:pPr>
      <w:r>
        <w:rPr>
          <w:rFonts w:cs="Calibri"/>
          <w:i/>
          <w:lang w:val="en-US"/>
        </w:rPr>
        <w:t>Background and aim:</w:t>
      </w:r>
      <w:r>
        <w:rPr>
          <w:rFonts w:cs="Calibri"/>
          <w:lang w:val="en-US"/>
        </w:rPr>
        <w:t xml:space="preserve"> Histopathological diagnosis of acinar cell carcinoma’s (ACC), solid pseudopapillary neoplasm (</w:t>
      </w:r>
      <w:r>
        <w:rPr>
          <w:rFonts w:cs="Calibri"/>
          <w:bCs/>
          <w:lang w:val="en-US"/>
        </w:rPr>
        <w:t>SPN</w:t>
      </w:r>
      <w:r>
        <w:rPr>
          <w:rFonts w:cs="Calibri"/>
          <w:lang w:val="en-US"/>
        </w:rPr>
        <w:t>) and pancreatic neuroendocrine neoplasms (</w:t>
      </w:r>
      <w:proofErr w:type="spellStart"/>
      <w:r>
        <w:rPr>
          <w:rFonts w:cs="Calibri"/>
          <w:lang w:val="en-US"/>
        </w:rPr>
        <w:t>PanNETs</w:t>
      </w:r>
      <w:proofErr w:type="spellEnd"/>
      <w:r>
        <w:rPr>
          <w:rFonts w:cs="Calibri"/>
          <w:lang w:val="en-US"/>
        </w:rPr>
        <w:t>) may be challenging in daily clinical practice. As the</w:t>
      </w:r>
      <w:r>
        <w:rPr>
          <w:rFonts w:cs="Calibri"/>
          <w:szCs w:val="28"/>
          <w:lang w:val="en-US"/>
        </w:rPr>
        <w:t xml:space="preserve"> cancer methylome harbors characteristics reflecting the cell of origin allowing identification of tumor origin, </w:t>
      </w:r>
      <w:r>
        <w:rPr>
          <w:rFonts w:cs="Calibri"/>
          <w:lang w:val="en-GB"/>
        </w:rPr>
        <w:t>here w</w:t>
      </w:r>
      <w:r>
        <w:rPr>
          <w:rFonts w:cs="Calibri"/>
          <w:lang w:val="en-US"/>
        </w:rPr>
        <w:t xml:space="preserve">e build a methylation </w:t>
      </w:r>
      <w:proofErr w:type="gramStart"/>
      <w:r>
        <w:rPr>
          <w:rFonts w:cs="Calibri"/>
          <w:lang w:val="en-US"/>
        </w:rPr>
        <w:t>profiling based</w:t>
      </w:r>
      <w:proofErr w:type="gramEnd"/>
      <w:r>
        <w:rPr>
          <w:rFonts w:cs="Calibri"/>
          <w:lang w:val="en-US"/>
        </w:rPr>
        <w:t xml:space="preserve"> classifier in order to facilitate differentiation between ACC, SPN and </w:t>
      </w:r>
      <w:proofErr w:type="spellStart"/>
      <w:r>
        <w:rPr>
          <w:rFonts w:cs="Calibri"/>
          <w:lang w:val="en-US"/>
        </w:rPr>
        <w:t>PanNETs</w:t>
      </w:r>
      <w:proofErr w:type="spellEnd"/>
      <w:r>
        <w:rPr>
          <w:rFonts w:cs="Calibri"/>
          <w:lang w:val="en-US"/>
        </w:rPr>
        <w:t>.</w:t>
      </w:r>
      <w:r>
        <w:rPr>
          <w:rFonts w:cs="Calibri"/>
          <w:lang w:val="en-US"/>
        </w:rPr>
        <w:br/>
      </w:r>
      <w:r>
        <w:rPr>
          <w:rFonts w:cs="Calibri"/>
          <w:i/>
          <w:lang w:val="en-US"/>
        </w:rPr>
        <w:t>Methods:</w:t>
      </w:r>
      <w:r>
        <w:rPr>
          <w:rFonts w:cs="Calibri"/>
          <w:i/>
          <w:lang w:val="en-US"/>
        </w:rPr>
        <w:br/>
        <w:t>Results:</w:t>
      </w:r>
      <w:r>
        <w:rPr>
          <w:rFonts w:cs="Calibri"/>
          <w:i/>
          <w:lang w:val="en-US"/>
        </w:rPr>
        <w:br/>
        <w:t>Conclusion:</w:t>
      </w:r>
    </w:p>
    <w:p w14:paraId="6A33BAD0" w14:textId="77777777" w:rsidR="007F2865" w:rsidRDefault="005A2B2E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2D967889" w14:textId="30101E6C" w:rsidR="00D3540B" w:rsidRDefault="00D45B62" w:rsidP="009D7B69">
      <w:pPr>
        <w:jc w:val="both"/>
        <w:rPr>
          <w:rFonts w:cs="Calibri"/>
          <w:lang w:val="en-US"/>
        </w:rPr>
        <w:pPrChange w:id="2" w:author="Microsoft Office User" w:date="2022-08-19T11:51:00Z">
          <w:pPr/>
        </w:pPrChange>
      </w:pPr>
      <w:ins w:id="3" w:author="Microsoft Office User" w:date="2022-08-19T11:44:00Z">
        <w:r>
          <w:rPr>
            <w:rFonts w:cs="Calibri"/>
            <w:lang w:val="en-US"/>
          </w:rPr>
          <w:t>Around 90% of p</w:t>
        </w:r>
      </w:ins>
      <w:ins w:id="4" w:author="Microsoft Office User" w:date="2022-08-17T17:13:00Z">
        <w:r w:rsidR="00D3540B">
          <w:rPr>
            <w:rFonts w:cs="Calibri"/>
            <w:lang w:val="en-US"/>
          </w:rPr>
          <w:t>ancreatic</w:t>
        </w:r>
      </w:ins>
      <w:ins w:id="5" w:author="Microsoft Office User" w:date="2022-08-17T17:14:00Z">
        <w:r w:rsidR="00D3540B">
          <w:rPr>
            <w:rFonts w:cs="Calibri"/>
            <w:lang w:val="en-US"/>
          </w:rPr>
          <w:t xml:space="preserve"> </w:t>
        </w:r>
      </w:ins>
      <w:ins w:id="6" w:author="Microsoft Office User" w:date="2022-08-19T11:44:00Z">
        <w:r>
          <w:rPr>
            <w:rFonts w:cs="Calibri"/>
            <w:lang w:val="en-US"/>
          </w:rPr>
          <w:t>cancers</w:t>
        </w:r>
      </w:ins>
      <w:ins w:id="7" w:author="Microsoft Office User" w:date="2022-08-17T17:14:00Z">
        <w:r w:rsidR="00D3540B">
          <w:rPr>
            <w:rFonts w:cs="Calibri"/>
            <w:lang w:val="en-US"/>
          </w:rPr>
          <w:t xml:space="preserve"> </w:t>
        </w:r>
      </w:ins>
      <w:ins w:id="8" w:author="Microsoft Office User" w:date="2022-08-19T11:44:00Z">
        <w:r>
          <w:rPr>
            <w:rFonts w:cs="Calibri"/>
            <w:lang w:val="en-US"/>
          </w:rPr>
          <w:t>are</w:t>
        </w:r>
      </w:ins>
      <w:ins w:id="9" w:author="Microsoft Office User" w:date="2022-08-17T17:14:00Z">
        <w:r w:rsidR="00D3540B">
          <w:rPr>
            <w:rFonts w:cs="Calibri"/>
            <w:lang w:val="en-US"/>
          </w:rPr>
          <w:t xml:space="preserve"> pancreatic ductal adenocarcinoma</w:t>
        </w:r>
      </w:ins>
      <w:ins w:id="10" w:author="Microsoft Office User" w:date="2022-08-19T11:45:00Z">
        <w:r>
          <w:rPr>
            <w:rFonts w:cs="Calibri"/>
            <w:lang w:val="en-US"/>
          </w:rPr>
          <w:t>s (PDACs</w:t>
        </w:r>
      </w:ins>
      <w:ins w:id="11" w:author="Microsoft Office User" w:date="2022-08-17T17:14:00Z">
        <w:r w:rsidR="00D3540B">
          <w:rPr>
            <w:rFonts w:cs="Calibri"/>
            <w:lang w:val="en-US"/>
          </w:rPr>
          <w:t>)</w:t>
        </w:r>
      </w:ins>
      <w:ins w:id="12" w:author="Microsoft Office User" w:date="2022-08-19T11:45:00Z">
        <w:r>
          <w:rPr>
            <w:rFonts w:cs="Calibri"/>
            <w:lang w:val="en-US"/>
          </w:rPr>
          <w:t xml:space="preserve">, while the remainder (10%) </w:t>
        </w:r>
      </w:ins>
      <w:ins w:id="13" w:author="Microsoft Office User" w:date="2022-08-19T11:46:00Z">
        <w:r>
          <w:rPr>
            <w:rFonts w:cs="Calibri"/>
            <w:lang w:val="en-US"/>
          </w:rPr>
          <w:t>is</w:t>
        </w:r>
      </w:ins>
      <w:ins w:id="14" w:author="Microsoft Office User" w:date="2022-08-19T11:45:00Z">
        <w:r>
          <w:rPr>
            <w:rFonts w:cs="Calibri"/>
            <w:lang w:val="en-US"/>
          </w:rPr>
          <w:t xml:space="preserve"> </w:t>
        </w:r>
      </w:ins>
      <w:ins w:id="15" w:author="Microsoft Office User" w:date="2022-08-17T17:14:00Z">
        <w:r w:rsidR="00D3540B">
          <w:rPr>
            <w:rFonts w:cs="Calibri"/>
            <w:lang w:val="en-US"/>
          </w:rPr>
          <w:t>derived from non-ductal structur</w:t>
        </w:r>
      </w:ins>
      <w:ins w:id="16" w:author="Microsoft Office User" w:date="2022-08-19T11:44:00Z">
        <w:r>
          <w:rPr>
            <w:rFonts w:cs="Calibri"/>
            <w:lang w:val="en-US"/>
          </w:rPr>
          <w:t>e</w:t>
        </w:r>
      </w:ins>
      <w:ins w:id="17" w:author="Microsoft Office User" w:date="2022-08-17T17:14:00Z">
        <w:r w:rsidR="00D3540B">
          <w:rPr>
            <w:rFonts w:cs="Calibri"/>
            <w:lang w:val="en-US"/>
          </w:rPr>
          <w:t>s. The latter include acinar cell carcinoma</w:t>
        </w:r>
      </w:ins>
      <w:ins w:id="18" w:author="Microsoft Office User" w:date="2022-08-17T17:16:00Z">
        <w:r w:rsidR="00D3540B">
          <w:rPr>
            <w:rFonts w:cs="Calibri"/>
            <w:lang w:val="en-US"/>
          </w:rPr>
          <w:t xml:space="preserve"> (ACC)</w:t>
        </w:r>
      </w:ins>
      <w:ins w:id="19" w:author="Microsoft Office User" w:date="2022-08-17T17:14:00Z">
        <w:r w:rsidR="00D3540B">
          <w:rPr>
            <w:rFonts w:cs="Calibri"/>
            <w:lang w:val="en-US"/>
          </w:rPr>
          <w:t>, sol</w:t>
        </w:r>
      </w:ins>
      <w:ins w:id="20" w:author="Microsoft Office User" w:date="2022-08-17T17:15:00Z">
        <w:r w:rsidR="00D3540B">
          <w:rPr>
            <w:rFonts w:cs="Calibri"/>
            <w:lang w:val="en-US"/>
          </w:rPr>
          <w:t xml:space="preserve">id pseudopapillary neoplasms (SPN) and pancreatic neuroendocrine </w:t>
        </w:r>
        <w:r w:rsidR="00D3540B" w:rsidRPr="009D7B69">
          <w:rPr>
            <w:rFonts w:cs="Calibri"/>
            <w:i/>
            <w:iCs/>
            <w:lang w:val="en-US"/>
            <w:rPrChange w:id="21" w:author="Microsoft Office User" w:date="2022-08-19T11:50:00Z">
              <w:rPr>
                <w:rFonts w:cs="Calibri"/>
                <w:lang w:val="en-US"/>
              </w:rPr>
            </w:rPrChange>
          </w:rPr>
          <w:t>tumor</w:t>
        </w:r>
      </w:ins>
      <w:ins w:id="22" w:author="Microsoft Office User" w:date="2022-08-19T11:44:00Z">
        <w:r w:rsidRPr="009D7B69">
          <w:rPr>
            <w:rFonts w:cs="Calibri"/>
            <w:i/>
            <w:iCs/>
            <w:lang w:val="en-US"/>
            <w:rPrChange w:id="23" w:author="Microsoft Office User" w:date="2022-08-19T11:50:00Z">
              <w:rPr>
                <w:rFonts w:cs="Calibri"/>
                <w:lang w:val="en-US"/>
              </w:rPr>
            </w:rPrChange>
          </w:rPr>
          <w:t>s</w:t>
        </w:r>
      </w:ins>
      <w:ins w:id="24" w:author="Microsoft Office User" w:date="2022-08-17T17:15:00Z">
        <w:r w:rsidR="00D3540B">
          <w:rPr>
            <w:rFonts w:cs="Calibri"/>
            <w:lang w:val="en-US"/>
          </w:rPr>
          <w:t xml:space="preserve"> (?) (</w:t>
        </w:r>
        <w:proofErr w:type="spellStart"/>
        <w:r w:rsidR="00D3540B">
          <w:rPr>
            <w:rFonts w:cs="Calibri"/>
            <w:lang w:val="en-US"/>
          </w:rPr>
          <w:t>PanNETs</w:t>
        </w:r>
        <w:proofErr w:type="spellEnd"/>
        <w:r w:rsidR="00D3540B">
          <w:rPr>
            <w:rFonts w:cs="Calibri"/>
            <w:lang w:val="en-US"/>
          </w:rPr>
          <w:t>)</w:t>
        </w:r>
      </w:ins>
      <w:ins w:id="25" w:author="Microsoft Office User" w:date="2022-08-19T11:44:00Z">
        <w:r>
          <w:rPr>
            <w:rFonts w:cs="Calibri"/>
            <w:lang w:val="en-US"/>
          </w:rPr>
          <w:t xml:space="preserve">. </w:t>
        </w:r>
        <w:proofErr w:type="gramStart"/>
        <w:r>
          <w:rPr>
            <w:rFonts w:cs="Calibri"/>
            <w:lang w:val="en-US"/>
          </w:rPr>
          <w:t xml:space="preserve">This </w:t>
        </w:r>
      </w:ins>
      <w:ins w:id="26" w:author="Microsoft Office User" w:date="2022-08-17T17:16:00Z">
        <w:r w:rsidR="00D3540B">
          <w:rPr>
            <w:rFonts w:cs="Calibri"/>
            <w:lang w:val="en-US"/>
          </w:rPr>
          <w:t>,</w:t>
        </w:r>
        <w:proofErr w:type="gramEnd"/>
        <w:r w:rsidR="00D3540B">
          <w:rPr>
            <w:rFonts w:cs="Calibri"/>
            <w:lang w:val="en-US"/>
          </w:rPr>
          <w:t xml:space="preserve"> which </w:t>
        </w:r>
      </w:ins>
      <w:ins w:id="27" w:author="Microsoft Office User" w:date="2022-08-17T17:15:00Z">
        <w:r w:rsidR="00D3540B">
          <w:rPr>
            <w:rFonts w:cs="Calibri"/>
            <w:lang w:val="en-US"/>
          </w:rPr>
          <w:t>together comprise around 10% of pancreatic</w:t>
        </w:r>
      </w:ins>
      <w:ins w:id="28" w:author="Microsoft Office User" w:date="2022-08-17T17:16:00Z">
        <w:r w:rsidR="00D3540B">
          <w:rPr>
            <w:rFonts w:cs="Calibri"/>
            <w:lang w:val="en-US"/>
          </w:rPr>
          <w:t xml:space="preserve"> cancers. </w:t>
        </w:r>
      </w:ins>
    </w:p>
    <w:p w14:paraId="54C2A334" w14:textId="46213B54" w:rsidR="00D3540B" w:rsidRPr="009D7B69" w:rsidDel="009D7B69" w:rsidRDefault="00D3540B" w:rsidP="009D7B69">
      <w:pPr>
        <w:jc w:val="both"/>
        <w:rPr>
          <w:del w:id="29" w:author="Microsoft Office User" w:date="2022-08-19T11:51:00Z"/>
          <w:rFonts w:cs="Calibri"/>
          <w:strike/>
          <w:lang w:val="en-US"/>
          <w:rPrChange w:id="30" w:author="Microsoft Office User" w:date="2022-08-19T11:51:00Z">
            <w:rPr>
              <w:del w:id="31" w:author="Microsoft Office User" w:date="2022-08-19T11:51:00Z"/>
              <w:rFonts w:cs="Calibri"/>
              <w:lang w:val="en-US"/>
            </w:rPr>
          </w:rPrChange>
        </w:rPr>
        <w:pPrChange w:id="32" w:author="Microsoft Office User" w:date="2022-08-19T11:51:00Z">
          <w:pPr/>
        </w:pPrChange>
      </w:pPr>
    </w:p>
    <w:p w14:paraId="61540D99" w14:textId="03EDDBC3" w:rsidR="00D3540B" w:rsidRPr="009D7B69" w:rsidDel="009D7B69" w:rsidRDefault="00D3540B" w:rsidP="009D7B69">
      <w:pPr>
        <w:jc w:val="both"/>
        <w:rPr>
          <w:del w:id="33" w:author="Microsoft Office User" w:date="2022-08-19T11:51:00Z"/>
          <w:rFonts w:cs="Calibri"/>
          <w:strike/>
          <w:lang w:val="en-US"/>
          <w:rPrChange w:id="34" w:author="Microsoft Office User" w:date="2022-08-19T11:51:00Z">
            <w:rPr>
              <w:del w:id="35" w:author="Microsoft Office User" w:date="2022-08-19T11:51:00Z"/>
              <w:rFonts w:cs="Calibri"/>
              <w:lang w:val="en-US"/>
            </w:rPr>
          </w:rPrChange>
        </w:rPr>
        <w:pPrChange w:id="36" w:author="Microsoft Office User" w:date="2022-08-19T11:51:00Z">
          <w:pPr/>
        </w:pPrChange>
      </w:pPr>
    </w:p>
    <w:p w14:paraId="38D2CC83" w14:textId="77777777" w:rsidR="009D7B69" w:rsidRPr="009D7B69" w:rsidRDefault="005A2B2E" w:rsidP="009D7B69">
      <w:pPr>
        <w:jc w:val="both"/>
        <w:rPr>
          <w:ins w:id="37" w:author="Microsoft Office User" w:date="2022-08-19T11:51:00Z"/>
          <w:rFonts w:cs="Calibri"/>
          <w:strike/>
          <w:lang w:val="en-US"/>
          <w:rPrChange w:id="38" w:author="Microsoft Office User" w:date="2022-08-19T11:51:00Z">
            <w:rPr>
              <w:ins w:id="39" w:author="Microsoft Office User" w:date="2022-08-19T11:51:00Z"/>
              <w:rFonts w:cs="Calibri"/>
              <w:lang w:val="en-US"/>
            </w:rPr>
          </w:rPrChange>
        </w:rPr>
        <w:pPrChange w:id="40" w:author="Microsoft Office User" w:date="2022-08-19T11:51:00Z">
          <w:pPr/>
        </w:pPrChange>
      </w:pPr>
      <w:r w:rsidRPr="009D7B69">
        <w:rPr>
          <w:rFonts w:cs="Calibri"/>
          <w:strike/>
          <w:lang w:val="en-US"/>
          <w:rPrChange w:id="41" w:author="Microsoft Office User" w:date="2022-08-19T11:51:00Z">
            <w:rPr>
              <w:rFonts w:cs="Calibri"/>
              <w:lang w:val="en-US"/>
            </w:rPr>
          </w:rPrChange>
        </w:rPr>
        <w:t>Acinar cell carcinoma’s (ACC), solid pseudopapillary neoplasm (</w:t>
      </w:r>
      <w:r w:rsidRPr="009D7B69">
        <w:rPr>
          <w:rFonts w:cs="Calibri"/>
          <w:bCs/>
          <w:strike/>
          <w:lang w:val="en-US"/>
          <w:rPrChange w:id="42" w:author="Microsoft Office User" w:date="2022-08-19T11:51:00Z">
            <w:rPr>
              <w:rFonts w:cs="Calibri"/>
              <w:bCs/>
              <w:lang w:val="en-US"/>
            </w:rPr>
          </w:rPrChange>
        </w:rPr>
        <w:t>SPN</w:t>
      </w:r>
      <w:r w:rsidRPr="009D7B69">
        <w:rPr>
          <w:rFonts w:cs="Calibri"/>
          <w:strike/>
          <w:lang w:val="en-US"/>
          <w:rPrChange w:id="43" w:author="Microsoft Office User" w:date="2022-08-19T11:51:00Z">
            <w:rPr>
              <w:rFonts w:cs="Calibri"/>
              <w:lang w:val="en-US"/>
            </w:rPr>
          </w:rPrChange>
        </w:rPr>
        <w:t>) and pancreatic neuroendocrine neoplasms (</w:t>
      </w:r>
      <w:proofErr w:type="spellStart"/>
      <w:r w:rsidRPr="009D7B69">
        <w:rPr>
          <w:rFonts w:cs="Calibri"/>
          <w:strike/>
          <w:lang w:val="en-US"/>
          <w:rPrChange w:id="44" w:author="Microsoft Office User" w:date="2022-08-19T11:51:00Z">
            <w:rPr>
              <w:rFonts w:cs="Calibri"/>
              <w:lang w:val="en-US"/>
            </w:rPr>
          </w:rPrChange>
        </w:rPr>
        <w:t>PanNETs</w:t>
      </w:r>
      <w:proofErr w:type="spellEnd"/>
      <w:r w:rsidRPr="009D7B69">
        <w:rPr>
          <w:rFonts w:cs="Calibri"/>
          <w:strike/>
          <w:lang w:val="en-US"/>
          <w:rPrChange w:id="45" w:author="Microsoft Office User" w:date="2022-08-19T11:51:00Z">
            <w:rPr>
              <w:rFonts w:cs="Calibri"/>
              <w:lang w:val="en-US"/>
            </w:rPr>
          </w:rPrChange>
        </w:rPr>
        <w:t xml:space="preserve">) comprise 1%, 2% and 5% of all pancreatic neoplasms </w:t>
      </w:r>
      <w:proofErr w:type="gramStart"/>
      <w:r w:rsidRPr="009D7B69">
        <w:rPr>
          <w:rFonts w:cs="Calibri"/>
          <w:strike/>
          <w:lang w:val="en-US"/>
          <w:rPrChange w:id="46" w:author="Microsoft Office User" w:date="2022-08-19T11:51:00Z">
            <w:rPr>
              <w:rFonts w:cs="Calibri"/>
              <w:lang w:val="en-US"/>
            </w:rPr>
          </w:rPrChange>
        </w:rPr>
        <w:t>respectively  and</w:t>
      </w:r>
      <w:proofErr w:type="gramEnd"/>
      <w:r w:rsidRPr="009D7B69">
        <w:rPr>
          <w:rFonts w:cs="Calibri"/>
          <w:strike/>
          <w:lang w:val="en-US"/>
          <w:rPrChange w:id="47" w:author="Microsoft Office User" w:date="2022-08-19T11:51:00Z">
            <w:rPr>
              <w:rFonts w:cs="Calibri"/>
              <w:lang w:val="en-US"/>
            </w:rPr>
          </w:rPrChange>
        </w:rPr>
        <w:t xml:space="preserve"> are the most commonly occurring neoplasms that arise from non-ductal structures of the pancreas in adults [1, 2]. </w:t>
      </w:r>
    </w:p>
    <w:p w14:paraId="29B51B45" w14:textId="70EAFCCD" w:rsidR="009D7B69" w:rsidRDefault="005A2B2E" w:rsidP="009D7B69">
      <w:pPr>
        <w:jc w:val="both"/>
        <w:rPr>
          <w:ins w:id="48" w:author="Microsoft Office User" w:date="2022-08-19T11:52:00Z"/>
          <w:lang w:val="en-US"/>
        </w:rPr>
      </w:pPr>
      <w:r>
        <w:rPr>
          <w:rFonts w:cs="Calibri"/>
          <w:lang w:val="en-US"/>
        </w:rPr>
        <w:t>Behavior varies widely</w:t>
      </w:r>
      <w:ins w:id="49" w:author="Microsoft Office User" w:date="2022-08-19T11:51:00Z">
        <w:r w:rsidR="009D7B69">
          <w:rPr>
            <w:rFonts w:cs="Calibri"/>
            <w:lang w:val="en-US"/>
          </w:rPr>
          <w:t>:</w:t>
        </w:r>
      </w:ins>
      <w:del w:id="50" w:author="Microsoft Office User" w:date="2022-08-19T11:51:00Z">
        <w:r w:rsidDel="009D7B69">
          <w:rPr>
            <w:rFonts w:cs="Calibri"/>
            <w:lang w:val="en-US"/>
          </w:rPr>
          <w:delText xml:space="preserve">, </w:delText>
        </w:r>
      </w:del>
      <w:ins w:id="51" w:author="Microsoft Office User" w:date="2022-08-19T11:51:00Z">
        <w:r w:rsidR="009D7B69">
          <w:rPr>
            <w:rFonts w:cs="Calibri"/>
            <w:lang w:val="en-US"/>
          </w:rPr>
          <w:t xml:space="preserve"> while </w:t>
        </w:r>
      </w:ins>
      <w:del w:id="52" w:author="Microsoft Office User" w:date="2022-08-19T11:51:00Z">
        <w:r w:rsidDel="009D7B69">
          <w:rPr>
            <w:rFonts w:cs="Calibri"/>
            <w:lang w:val="en-US"/>
          </w:rPr>
          <w:delText xml:space="preserve">where </w:delText>
        </w:r>
      </w:del>
      <w:r>
        <w:rPr>
          <w:rFonts w:cs="Calibri"/>
          <w:lang w:val="en-US"/>
        </w:rPr>
        <w:t xml:space="preserve">SPNs are predominantly indolent, </w:t>
      </w:r>
      <w:del w:id="53" w:author="Microsoft Office User" w:date="2022-08-19T11:51:00Z">
        <w:r w:rsidDel="009D7B69">
          <w:rPr>
            <w:rFonts w:cs="Calibri"/>
            <w:lang w:val="en-US"/>
          </w:rPr>
          <w:delText xml:space="preserve">while </w:delText>
        </w:r>
      </w:del>
      <w:r>
        <w:rPr>
          <w:rFonts w:cs="Calibri"/>
          <w:lang w:val="en-US"/>
        </w:rPr>
        <w:t xml:space="preserve">ACCs and </w:t>
      </w:r>
      <w:proofErr w:type="spellStart"/>
      <w:r>
        <w:rPr>
          <w:rFonts w:cs="Calibri"/>
          <w:lang w:val="en-US"/>
        </w:rPr>
        <w:t>PanNETs</w:t>
      </w:r>
      <w:proofErr w:type="spellEnd"/>
      <w:r>
        <w:rPr>
          <w:rFonts w:cs="Calibri"/>
          <w:lang w:val="en-US"/>
        </w:rPr>
        <w:t xml:space="preserve"> come close to the aggressiveness of </w:t>
      </w:r>
      <w:del w:id="54" w:author="Microsoft Office User" w:date="2022-08-19T11:48:00Z">
        <w:r w:rsidDel="009D7B69">
          <w:rPr>
            <w:rFonts w:cs="Calibri"/>
            <w:lang w:val="en-US"/>
          </w:rPr>
          <w:delText>their ductal counterpart pancreatic ductal adenocarcinoma (</w:delText>
        </w:r>
      </w:del>
      <w:r>
        <w:rPr>
          <w:rFonts w:cs="Calibri"/>
          <w:lang w:val="en-US"/>
        </w:rPr>
        <w:t>PDAC</w:t>
      </w:r>
      <w:del w:id="55" w:author="Microsoft Office User" w:date="2022-08-19T11:48:00Z">
        <w:r w:rsidDel="009D7B69">
          <w:rPr>
            <w:rFonts w:cs="Calibri"/>
            <w:lang w:val="en-US"/>
          </w:rPr>
          <w:delText>)</w:delText>
        </w:r>
      </w:del>
      <w:r>
        <w:rPr>
          <w:rFonts w:cs="Calibri"/>
          <w:lang w:val="en-US"/>
        </w:rPr>
        <w:t xml:space="preserve"> [3-6]. ACC, SPN and </w:t>
      </w:r>
      <w:proofErr w:type="spellStart"/>
      <w:r>
        <w:rPr>
          <w:rFonts w:cs="Calibri"/>
          <w:lang w:val="en-US"/>
        </w:rPr>
        <w:t>PanNETs</w:t>
      </w:r>
      <w:proofErr w:type="spellEnd"/>
      <w:r>
        <w:rPr>
          <w:rFonts w:cs="Calibri"/>
          <w:lang w:val="en-US"/>
        </w:rPr>
        <w:t xml:space="preserve"> </w:t>
      </w:r>
      <w:del w:id="56" w:author="Microsoft Office User" w:date="2022-08-19T11:48:00Z">
        <w:r w:rsidDel="009D7B69">
          <w:rPr>
            <w:rFonts w:cs="Calibri"/>
            <w:lang w:val="en-US"/>
          </w:rPr>
          <w:delText xml:space="preserve">resemble </w:delText>
        </w:r>
      </w:del>
      <w:ins w:id="57" w:author="Microsoft Office User" w:date="2022-08-19T11:48:00Z">
        <w:r w:rsidR="009D7B69">
          <w:rPr>
            <w:rFonts w:cs="Calibri"/>
            <w:lang w:val="en-US"/>
          </w:rPr>
          <w:t xml:space="preserve">are similar with regard to </w:t>
        </w:r>
      </w:ins>
      <w:del w:id="58" w:author="Microsoft Office User" w:date="2022-08-19T11:49:00Z">
        <w:r w:rsidDel="009D7B69">
          <w:rPr>
            <w:rFonts w:cs="Calibri"/>
            <w:lang w:val="en-US"/>
          </w:rPr>
          <w:delText xml:space="preserve">in </w:delText>
        </w:r>
      </w:del>
      <w:r>
        <w:rPr>
          <w:rFonts w:cs="Calibri"/>
          <w:lang w:val="en-US"/>
        </w:rPr>
        <w:t xml:space="preserve">histomorphology and immunophenotype [1, 2]. </w:t>
      </w:r>
      <w:del w:id="59" w:author="Microsoft Office User" w:date="2022-08-19T11:49:00Z">
        <w:r w:rsidDel="009D7B69">
          <w:rPr>
            <w:rFonts w:cs="Calibri"/>
            <w:lang w:val="en-US"/>
          </w:rPr>
          <w:delText>Increased use of i</w:delText>
        </w:r>
      </w:del>
      <w:ins w:id="60" w:author="Microsoft Office User" w:date="2022-08-19T11:49:00Z">
        <w:r w:rsidR="009D7B69">
          <w:rPr>
            <w:rFonts w:cs="Calibri"/>
            <w:lang w:val="en-US"/>
          </w:rPr>
          <w:t>I</w:t>
        </w:r>
      </w:ins>
      <w:r>
        <w:rPr>
          <w:rFonts w:cs="Calibri"/>
          <w:lang w:val="en-US"/>
        </w:rPr>
        <w:t>mmunohistochemistry and</w:t>
      </w:r>
      <w:r>
        <w:rPr>
          <w:rFonts w:eastAsia="MyriadPro-Regular" w:cs="Calibri"/>
          <w:lang w:val="en-US"/>
        </w:rPr>
        <w:t xml:space="preserve"> </w:t>
      </w:r>
      <w:ins w:id="61" w:author="Microsoft Office User" w:date="2022-08-19T11:49:00Z">
        <w:r w:rsidR="009D7B69">
          <w:rPr>
            <w:rFonts w:eastAsia="MyriadPro-Regular" w:cs="Calibri"/>
            <w:lang w:val="en-US"/>
          </w:rPr>
          <w:t xml:space="preserve">molecular </w:t>
        </w:r>
      </w:ins>
      <w:r>
        <w:rPr>
          <w:rFonts w:eastAsia="MyriadPro-Regular" w:cs="Calibri"/>
          <w:lang w:val="en-US"/>
        </w:rPr>
        <w:t xml:space="preserve">genetics have contributed to </w:t>
      </w:r>
      <w:del w:id="62" w:author="Microsoft Office User" w:date="2022-08-19T11:50:00Z">
        <w:r w:rsidDel="009D7B69">
          <w:rPr>
            <w:rFonts w:eastAsia="MyriadPro-Regular" w:cs="Calibri"/>
            <w:lang w:val="en-US"/>
          </w:rPr>
          <w:delText xml:space="preserve">better </w:delText>
        </w:r>
      </w:del>
      <w:ins w:id="63" w:author="Microsoft Office User" w:date="2022-08-19T11:50:00Z">
        <w:r w:rsidR="009D7B69">
          <w:rPr>
            <w:rFonts w:eastAsia="MyriadPro-Regular" w:cs="Calibri"/>
            <w:lang w:val="en-US"/>
          </w:rPr>
          <w:t>an improved</w:t>
        </w:r>
        <w:r w:rsidR="009D7B69">
          <w:rPr>
            <w:rFonts w:eastAsia="MyriadPro-Regular" w:cs="Calibri"/>
            <w:lang w:val="en-US"/>
          </w:rPr>
          <w:t xml:space="preserve"> </w:t>
        </w:r>
      </w:ins>
      <w:r>
        <w:rPr>
          <w:rFonts w:eastAsia="MyriadPro-Regular" w:cs="Calibri"/>
          <w:lang w:val="en-US"/>
        </w:rPr>
        <w:t xml:space="preserve">classification of these tumors. </w:t>
      </w:r>
      <w:del w:id="64" w:author="Microsoft Office User" w:date="2022-08-19T11:50:00Z">
        <w:r w:rsidDel="009D7B69">
          <w:rPr>
            <w:rFonts w:eastAsia="MyriadPro-Regular" w:cs="Calibri"/>
            <w:lang w:val="en-US"/>
          </w:rPr>
          <w:delText>Despite</w:delText>
        </w:r>
      </w:del>
      <w:ins w:id="65" w:author="Microsoft Office User" w:date="2022-08-19T11:50:00Z">
        <w:r w:rsidR="009D7B69">
          <w:rPr>
            <w:rFonts w:eastAsia="MyriadPro-Regular" w:cs="Calibri"/>
            <w:lang w:val="en-US"/>
          </w:rPr>
          <w:t>Still</w:t>
        </w:r>
      </w:ins>
      <w:r>
        <w:rPr>
          <w:rFonts w:eastAsia="MyriadPro-Regular" w:cs="Calibri"/>
          <w:lang w:val="en-US"/>
        </w:rPr>
        <w:t>, differentiation sometimes remains challenging w</w:t>
      </w:r>
      <w:r>
        <w:rPr>
          <w:lang w:val="en-US"/>
        </w:rPr>
        <w:t>hile it is crucial for therapeutic decision</w:t>
      </w:r>
      <w:ins w:id="66" w:author="Microsoft Office User" w:date="2022-08-19T11:52:00Z">
        <w:r w:rsidR="009D7B69">
          <w:rPr>
            <w:lang w:val="en-US"/>
          </w:rPr>
          <w:t xml:space="preserve"> making. </w:t>
        </w:r>
      </w:ins>
    </w:p>
    <w:p w14:paraId="5D929B39" w14:textId="4672D8B0" w:rsidR="007F2865" w:rsidRPr="00D3540B" w:rsidRDefault="005A2B2E" w:rsidP="009D7B69">
      <w:pPr>
        <w:jc w:val="both"/>
        <w:rPr>
          <w:lang w:val="en-US"/>
        </w:rPr>
        <w:pPrChange w:id="67" w:author="Microsoft Office User" w:date="2022-08-19T11:51:00Z">
          <w:pPr/>
        </w:pPrChange>
      </w:pPr>
      <w:del w:id="68" w:author="Microsoft Office User" w:date="2022-08-19T11:52:00Z">
        <w:r w:rsidDel="009D7B69">
          <w:rPr>
            <w:lang w:val="en-US"/>
          </w:rPr>
          <w:delText xml:space="preserve"> making and prognosis.</w:delText>
        </w:r>
        <w:r w:rsidDel="009D7B69">
          <w:rPr>
            <w:lang w:val="en-US"/>
          </w:rPr>
          <w:br/>
        </w:r>
        <w:r w:rsidDel="009D7B69">
          <w:rPr>
            <w:lang w:val="en-US"/>
          </w:rPr>
          <w:br/>
        </w:r>
      </w:del>
      <w:r>
        <w:rPr>
          <w:lang w:val="en-US"/>
        </w:rPr>
        <w:t>Whole genome methylation</w:t>
      </w:r>
      <w:ins w:id="69" w:author="Microsoft Office User" w:date="2022-08-19T11:52:00Z">
        <w:r w:rsidR="009D7B69">
          <w:rPr>
            <w:lang w:val="en-US"/>
          </w:rPr>
          <w:t>-</w:t>
        </w:r>
      </w:ins>
      <w:del w:id="70" w:author="Microsoft Office User" w:date="2022-08-19T11:52:00Z">
        <w:r w:rsidDel="009D7B69">
          <w:rPr>
            <w:lang w:val="en-US"/>
          </w:rPr>
          <w:delText xml:space="preserve"> </w:delText>
        </w:r>
      </w:del>
      <w:r>
        <w:rPr>
          <w:lang w:val="en-US"/>
        </w:rPr>
        <w:t>based tumor classification is increasingly used for tumor classification [7]</w:t>
      </w:r>
      <w:ins w:id="71" w:author="Microsoft Office User" w:date="2022-08-19T11:53:00Z">
        <w:r w:rsidR="009D7B69">
          <w:rPr>
            <w:lang w:val="en-US"/>
          </w:rPr>
          <w:t xml:space="preserve">, and the WHO recommends the routine application </w:t>
        </w:r>
        <w:r w:rsidR="00760087">
          <w:rPr>
            <w:lang w:val="en-US"/>
          </w:rPr>
          <w:t xml:space="preserve">in tumor of the central nervous </w:t>
        </w:r>
        <w:proofErr w:type="spellStart"/>
        <w:r w:rsidR="00760087">
          <w:rPr>
            <w:lang w:val="en-US"/>
          </w:rPr>
          <w:t>szstem</w:t>
        </w:r>
        <w:proofErr w:type="spellEnd"/>
        <w:r w:rsidR="00760087">
          <w:rPr>
            <w:lang w:val="en-US"/>
          </w:rPr>
          <w:t xml:space="preserve"> (REF). </w:t>
        </w:r>
      </w:ins>
      <w:del w:id="72" w:author="Microsoft Office User" w:date="2022-08-19T11:53:00Z">
        <w:r w:rsidDel="009D7B69">
          <w:rPr>
            <w:lang w:val="en-US"/>
          </w:rPr>
          <w:delText xml:space="preserve">. </w:delText>
        </w:r>
      </w:del>
      <w:r>
        <w:rPr>
          <w:lang w:val="en-US"/>
        </w:rPr>
        <w:t>DNA methylation is a</w:t>
      </w:r>
      <w:ins w:id="73" w:author="Microsoft Office User" w:date="2022-08-19T11:54:00Z">
        <w:r w:rsidR="00760087">
          <w:rPr>
            <w:lang w:val="en-US"/>
          </w:rPr>
          <w:t xml:space="preserve"> covalent modification of cytosine residues and is involved in </w:t>
        </w:r>
      </w:ins>
      <w:del w:id="74" w:author="Microsoft Office User" w:date="2022-08-19T11:54:00Z">
        <w:r w:rsidDel="00760087">
          <w:rPr>
            <w:lang w:val="en-US"/>
          </w:rPr>
          <w:delText xml:space="preserve">n epigenetic mechanism regulating </w:delText>
        </w:r>
      </w:del>
      <w:r>
        <w:rPr>
          <w:lang w:val="en-US"/>
        </w:rPr>
        <w:t>gene expression</w:t>
      </w:r>
      <w:ins w:id="75" w:author="Microsoft Office User" w:date="2022-08-19T11:54:00Z">
        <w:r w:rsidR="00760087">
          <w:rPr>
            <w:lang w:val="en-US"/>
          </w:rPr>
          <w:t xml:space="preserve"> regulation</w:t>
        </w:r>
      </w:ins>
      <w:r>
        <w:rPr>
          <w:lang w:val="en-US"/>
        </w:rPr>
        <w:t xml:space="preserve">. Hypermethylation of specific gene promotor regions can lead to transcriptional </w:t>
      </w:r>
      <w:del w:id="76" w:author="Microsoft Office User" w:date="2022-08-19T11:55:00Z">
        <w:r w:rsidDel="00760087">
          <w:rPr>
            <w:lang w:val="en-US"/>
          </w:rPr>
          <w:delText xml:space="preserve">suppression </w:delText>
        </w:r>
      </w:del>
      <w:ins w:id="77" w:author="Microsoft Office User" w:date="2022-08-19T11:55:00Z">
        <w:r w:rsidR="00760087">
          <w:rPr>
            <w:lang w:val="en-US"/>
          </w:rPr>
          <w:t xml:space="preserve">inactivation, </w:t>
        </w:r>
      </w:ins>
      <w:del w:id="78" w:author="Microsoft Office User" w:date="2022-08-19T11:55:00Z">
        <w:r w:rsidDel="00760087">
          <w:rPr>
            <w:lang w:val="en-US"/>
          </w:rPr>
          <w:delText xml:space="preserve">and thereby inactivation of certain genes, </w:delText>
        </w:r>
      </w:del>
      <w:r>
        <w:rPr>
          <w:lang w:val="en-US"/>
        </w:rPr>
        <w:t xml:space="preserve">including tumor suppressor genes [8, 9]. </w:t>
      </w:r>
      <w:r>
        <w:rPr>
          <w:rFonts w:cs="Calibri"/>
          <w:lang w:val="en-US"/>
        </w:rPr>
        <w:t xml:space="preserve">Besides </w:t>
      </w:r>
      <w:r>
        <w:rPr>
          <w:rFonts w:cs="Calibri"/>
          <w:szCs w:val="28"/>
          <w:lang w:val="en-US"/>
        </w:rPr>
        <w:t>somatically acquired DNA methylation changes, the cancer methylome harbors characteristics reflecting the cell of origin</w:t>
      </w:r>
      <w:ins w:id="79" w:author="Microsoft Office User" w:date="2022-08-19T11:55:00Z">
        <w:r w:rsidR="00760087">
          <w:rPr>
            <w:rFonts w:cs="Calibri"/>
            <w:szCs w:val="28"/>
            <w:lang w:val="en-US"/>
          </w:rPr>
          <w:t xml:space="preserve"> (REF). This tissue</w:t>
        </w:r>
      </w:ins>
      <w:ins w:id="80" w:author="Microsoft Office User" w:date="2022-08-19T11:56:00Z">
        <w:r w:rsidR="00760087">
          <w:rPr>
            <w:rFonts w:cs="Calibri"/>
            <w:szCs w:val="28"/>
            <w:lang w:val="en-US"/>
          </w:rPr>
          <w:t xml:space="preserve"> </w:t>
        </w:r>
      </w:ins>
      <w:ins w:id="81" w:author="Microsoft Office User" w:date="2022-08-19T11:55:00Z">
        <w:r w:rsidR="00760087">
          <w:rPr>
            <w:rFonts w:cs="Calibri"/>
            <w:szCs w:val="28"/>
            <w:lang w:val="en-US"/>
          </w:rPr>
          <w:t>specificity</w:t>
        </w:r>
      </w:ins>
      <w:ins w:id="82" w:author="Microsoft Office User" w:date="2022-08-19T11:56:00Z">
        <w:r w:rsidR="00760087">
          <w:rPr>
            <w:rFonts w:cs="Calibri"/>
            <w:szCs w:val="28"/>
            <w:lang w:val="en-US"/>
          </w:rPr>
          <w:t xml:space="preserve"> </w:t>
        </w:r>
      </w:ins>
      <w:ins w:id="83" w:author="Microsoft Office User" w:date="2022-08-19T11:57:00Z">
        <w:r w:rsidR="00760087">
          <w:rPr>
            <w:rFonts w:cs="Calibri"/>
            <w:szCs w:val="28"/>
            <w:lang w:val="en-US"/>
          </w:rPr>
          <w:t>is what makes DNA methylation profiling well suited for the identification of tumor origin (REF).</w:t>
        </w:r>
        <w:r w:rsidR="00760087">
          <w:rPr>
            <w:rFonts w:cs="Calibri"/>
            <w:szCs w:val="28"/>
            <w:lang w:val="en-US"/>
          </w:rPr>
          <w:t xml:space="preserve"> Furthermore, </w:t>
        </w:r>
      </w:ins>
      <w:ins w:id="84" w:author="Microsoft Office User" w:date="2022-08-19T11:58:00Z">
        <w:r w:rsidR="00760087">
          <w:rPr>
            <w:rFonts w:cs="Calibri"/>
            <w:szCs w:val="28"/>
            <w:lang w:val="en-US"/>
          </w:rPr>
          <w:t>archival formalin-fixed, paraffin embedded (FFPE) tissues</w:t>
        </w:r>
        <w:r w:rsidR="00760087">
          <w:rPr>
            <w:rFonts w:cs="Calibri"/>
            <w:szCs w:val="28"/>
            <w:lang w:val="en-US"/>
          </w:rPr>
          <w:t xml:space="preserve"> can be used for </w:t>
        </w:r>
      </w:ins>
      <w:ins w:id="85" w:author="Microsoft Office User" w:date="2022-08-19T11:57:00Z">
        <w:r w:rsidR="00760087">
          <w:rPr>
            <w:rFonts w:cs="Calibri"/>
            <w:szCs w:val="28"/>
            <w:lang w:val="en-US"/>
          </w:rPr>
          <w:t xml:space="preserve">DNA methylation </w:t>
        </w:r>
      </w:ins>
      <w:ins w:id="86" w:author="Microsoft Office User" w:date="2022-08-19T11:58:00Z">
        <w:r w:rsidR="00760087">
          <w:rPr>
            <w:rFonts w:cs="Calibri"/>
            <w:szCs w:val="28"/>
            <w:lang w:val="en-US"/>
          </w:rPr>
          <w:t xml:space="preserve">analysis. </w:t>
        </w:r>
      </w:ins>
      <w:del w:id="87" w:author="Microsoft Office User" w:date="2022-08-19T11:55:00Z">
        <w:r w:rsidDel="00760087">
          <w:rPr>
            <w:rFonts w:cs="Calibri"/>
            <w:szCs w:val="28"/>
            <w:lang w:val="en-US"/>
          </w:rPr>
          <w:delText xml:space="preserve"> allowing </w:delText>
        </w:r>
      </w:del>
      <w:del w:id="88" w:author="Microsoft Office User" w:date="2022-08-19T11:57:00Z">
        <w:r w:rsidDel="00760087">
          <w:rPr>
            <w:rFonts w:cs="Calibri"/>
            <w:szCs w:val="28"/>
            <w:lang w:val="en-US"/>
          </w:rPr>
          <w:delText xml:space="preserve">for identification of tumor origin. </w:delText>
        </w:r>
      </w:del>
      <w:r>
        <w:rPr>
          <w:rFonts w:cs="Calibri"/>
          <w:szCs w:val="28"/>
          <w:lang w:val="en-US"/>
        </w:rPr>
        <w:t xml:space="preserve">Based on this rationale numerous classifiers have been developed for cancer </w:t>
      </w:r>
      <w:r>
        <w:rPr>
          <w:rFonts w:cs="Calibri"/>
          <w:szCs w:val="28"/>
          <w:lang w:val="en-US"/>
        </w:rPr>
        <w:lastRenderedPageBreak/>
        <w:t>classification and some are routinely used in daily practice [10-15]. Similarly</w:t>
      </w:r>
      <w:ins w:id="89" w:author="Microsoft Office User" w:date="2022-08-19T11:58:00Z">
        <w:r w:rsidR="00AB0037">
          <w:rPr>
            <w:rFonts w:cs="Calibri"/>
            <w:szCs w:val="28"/>
            <w:lang w:val="en-US"/>
          </w:rPr>
          <w:t>,</w:t>
        </w:r>
      </w:ins>
      <w:r>
        <w:rPr>
          <w:rFonts w:cs="Calibri"/>
          <w:szCs w:val="28"/>
          <w:lang w:val="en-US"/>
        </w:rPr>
        <w:t xml:space="preserve"> </w:t>
      </w:r>
      <w:proofErr w:type="spellStart"/>
      <w:r>
        <w:rPr>
          <w:rFonts w:cs="Calibri"/>
          <w:szCs w:val="28"/>
          <w:lang w:val="en-US"/>
        </w:rPr>
        <w:t>Hackeng</w:t>
      </w:r>
      <w:proofErr w:type="spellEnd"/>
      <w:r>
        <w:rPr>
          <w:rFonts w:cs="Calibri"/>
          <w:szCs w:val="28"/>
          <w:lang w:val="en-US"/>
        </w:rPr>
        <w:t xml:space="preserve"> et al</w:t>
      </w:r>
      <w:ins w:id="90" w:author="Microsoft Office User" w:date="2022-08-19T11:58:00Z">
        <w:r w:rsidR="00AB0037">
          <w:rPr>
            <w:rFonts w:cs="Calibri"/>
            <w:szCs w:val="28"/>
            <w:lang w:val="en-US"/>
          </w:rPr>
          <w:t xml:space="preserve">. </w:t>
        </w:r>
      </w:ins>
      <w:r>
        <w:rPr>
          <w:rFonts w:cs="Calibri"/>
          <w:szCs w:val="28"/>
          <w:lang w:val="en-US"/>
        </w:rPr>
        <w:t xml:space="preserve"> developed a classifier for distinguishing </w:t>
      </w:r>
      <w:del w:id="91" w:author="Microsoft Office User" w:date="2022-08-19T11:58:00Z">
        <w:r w:rsidDel="00AB0037">
          <w:rPr>
            <w:rFonts w:cs="Calibri"/>
            <w:szCs w:val="28"/>
            <w:lang w:val="en-US"/>
          </w:rPr>
          <w:delText xml:space="preserve">different </w:delText>
        </w:r>
      </w:del>
      <w:r>
        <w:rPr>
          <w:rFonts w:cs="Calibri"/>
          <w:szCs w:val="28"/>
          <w:lang w:val="en-US"/>
        </w:rPr>
        <w:t>neuroendocrine tumors</w:t>
      </w:r>
      <w:ins w:id="92" w:author="Microsoft Office User" w:date="2022-08-19T11:58:00Z">
        <w:r w:rsidR="00AB0037">
          <w:rPr>
            <w:rFonts w:cs="Calibri"/>
            <w:szCs w:val="28"/>
            <w:lang w:val="en-US"/>
          </w:rPr>
          <w:t xml:space="preserve"> from differen</w:t>
        </w:r>
      </w:ins>
      <w:ins w:id="93" w:author="Microsoft Office User" w:date="2022-08-19T11:59:00Z">
        <w:r w:rsidR="00AB0037">
          <w:rPr>
            <w:rFonts w:cs="Calibri"/>
            <w:szCs w:val="28"/>
            <w:lang w:val="en-US"/>
          </w:rPr>
          <w:t>t locations</w:t>
        </w:r>
      </w:ins>
      <w:r>
        <w:rPr>
          <w:rFonts w:cs="Calibri"/>
          <w:szCs w:val="28"/>
          <w:lang w:val="en-US"/>
        </w:rPr>
        <w:t xml:space="preserve">, including </w:t>
      </w:r>
      <w:proofErr w:type="spellStart"/>
      <w:r>
        <w:rPr>
          <w:rFonts w:cs="Calibri"/>
          <w:szCs w:val="28"/>
          <w:lang w:val="en-US"/>
        </w:rPr>
        <w:t>PanNETs</w:t>
      </w:r>
      <w:proofErr w:type="spellEnd"/>
      <w:r>
        <w:rPr>
          <w:rFonts w:cs="Calibri"/>
          <w:szCs w:val="28"/>
          <w:lang w:val="en-US"/>
        </w:rPr>
        <w:t xml:space="preserve"> [16]. </w:t>
      </w:r>
      <w:r w:rsidRPr="00AB0037">
        <w:rPr>
          <w:rFonts w:cs="Calibri"/>
          <w:highlight w:val="yellow"/>
          <w:lang w:val="en-US"/>
          <w:rPrChange w:id="94" w:author="Microsoft Office User" w:date="2022-08-19T11:59:00Z">
            <w:rPr>
              <w:rFonts w:cs="Calibri"/>
              <w:lang w:val="en-US"/>
            </w:rPr>
          </w:rPrChange>
        </w:rPr>
        <w:t xml:space="preserve">Additionally, </w:t>
      </w:r>
      <w:proofErr w:type="spellStart"/>
      <w:r w:rsidRPr="00AB0037">
        <w:rPr>
          <w:rFonts w:cs="Calibri"/>
          <w:highlight w:val="yellow"/>
          <w:lang w:val="en-US"/>
          <w:rPrChange w:id="95" w:author="Microsoft Office User" w:date="2022-08-19T11:59:00Z">
            <w:rPr>
              <w:rFonts w:cs="Calibri"/>
              <w:lang w:val="en-US"/>
            </w:rPr>
          </w:rPrChange>
        </w:rPr>
        <w:t>Jäkel</w:t>
      </w:r>
      <w:proofErr w:type="spellEnd"/>
      <w:r w:rsidRPr="00AB0037">
        <w:rPr>
          <w:rFonts w:cs="Calibri"/>
          <w:highlight w:val="yellow"/>
          <w:lang w:val="en-US"/>
          <w:rPrChange w:id="96" w:author="Microsoft Office User" w:date="2022-08-19T11:59:00Z">
            <w:rPr>
              <w:rFonts w:cs="Calibri"/>
              <w:lang w:val="en-US"/>
            </w:rPr>
          </w:rPrChange>
        </w:rPr>
        <w:t xml:space="preserve"> et al. compared methylomes of ACCs, </w:t>
      </w:r>
      <w:proofErr w:type="spellStart"/>
      <w:r w:rsidRPr="00AB0037">
        <w:rPr>
          <w:rFonts w:cs="Calibri"/>
          <w:highlight w:val="yellow"/>
          <w:lang w:val="en-US"/>
          <w:rPrChange w:id="97" w:author="Microsoft Office User" w:date="2022-08-19T11:59:00Z">
            <w:rPr>
              <w:rFonts w:cs="Calibri"/>
              <w:lang w:val="en-US"/>
            </w:rPr>
          </w:rPrChange>
        </w:rPr>
        <w:t>PanNETs</w:t>
      </w:r>
      <w:proofErr w:type="spellEnd"/>
      <w:r w:rsidRPr="00AB0037">
        <w:rPr>
          <w:rFonts w:cs="Calibri"/>
          <w:highlight w:val="yellow"/>
          <w:lang w:val="en-US"/>
          <w:rPrChange w:id="98" w:author="Microsoft Office User" w:date="2022-08-19T11:59:00Z">
            <w:rPr>
              <w:rFonts w:cs="Calibri"/>
              <w:lang w:val="en-US"/>
            </w:rPr>
          </w:rPrChange>
        </w:rPr>
        <w:t xml:space="preserve"> and PDAC and showed that tumor types could be distinguished on methylation profiles [17]</w:t>
      </w:r>
      <w:r>
        <w:rPr>
          <w:rFonts w:cs="Calibri"/>
          <w:lang w:val="en-US"/>
        </w:rPr>
        <w:t>. Together, these data suggest potential applicability of methylation profiling for classification of non-ductal pancreatic tumors.</w:t>
      </w:r>
    </w:p>
    <w:p w14:paraId="5C59B57E" w14:textId="212895E5" w:rsidR="007F2865" w:rsidRPr="00D3540B" w:rsidRDefault="005A2B2E" w:rsidP="009D7B69">
      <w:pPr>
        <w:jc w:val="both"/>
        <w:rPr>
          <w:lang w:val="en-US"/>
        </w:rPr>
        <w:pPrChange w:id="99" w:author="Microsoft Office User" w:date="2022-08-19T11:51:00Z">
          <w:pPr/>
        </w:pPrChange>
      </w:pPr>
      <w:r>
        <w:rPr>
          <w:rFonts w:cs="Calibri"/>
          <w:lang w:val="en-US"/>
        </w:rPr>
        <w:t xml:space="preserve">To facilitate </w:t>
      </w:r>
      <w:del w:id="100" w:author="Microsoft Office User" w:date="2022-08-19T11:59:00Z">
        <w:r w:rsidDel="00AB0037">
          <w:rPr>
            <w:rFonts w:cs="Calibri"/>
            <w:lang w:val="en-US"/>
          </w:rPr>
          <w:delText xml:space="preserve">differentiation </w:delText>
        </w:r>
      </w:del>
      <w:ins w:id="101" w:author="Microsoft Office User" w:date="2022-08-19T11:59:00Z">
        <w:r w:rsidR="00AB0037">
          <w:rPr>
            <w:rFonts w:cs="Calibri"/>
            <w:lang w:val="en-US"/>
          </w:rPr>
          <w:t>diagnosis</w:t>
        </w:r>
        <w:r w:rsidR="00AB0037">
          <w:rPr>
            <w:rFonts w:cs="Calibri"/>
            <w:lang w:val="en-US"/>
          </w:rPr>
          <w:t xml:space="preserve"> </w:t>
        </w:r>
      </w:ins>
      <w:del w:id="102" w:author="Microsoft Office User" w:date="2022-08-19T11:59:00Z">
        <w:r w:rsidDel="00AB0037">
          <w:rPr>
            <w:rFonts w:cs="Calibri"/>
            <w:lang w:val="en-US"/>
          </w:rPr>
          <w:delText xml:space="preserve">between </w:delText>
        </w:r>
      </w:del>
      <w:ins w:id="103" w:author="Microsoft Office User" w:date="2022-08-19T12:00:00Z">
        <w:r w:rsidR="00AB0037">
          <w:rPr>
            <w:rFonts w:cs="Calibri"/>
            <w:lang w:val="en-US"/>
          </w:rPr>
          <w:t>within</w:t>
        </w:r>
      </w:ins>
      <w:ins w:id="104" w:author="Microsoft Office User" w:date="2022-08-19T11:59:00Z">
        <w:r w:rsidR="00AB0037">
          <w:rPr>
            <w:rFonts w:cs="Calibri"/>
            <w:lang w:val="en-US"/>
          </w:rPr>
          <w:t xml:space="preserve"> </w:t>
        </w:r>
      </w:ins>
      <w:del w:id="105" w:author="Microsoft Office User" w:date="2022-08-19T11:59:00Z">
        <w:r w:rsidDel="00AB0037">
          <w:rPr>
            <w:rFonts w:cs="Calibri"/>
            <w:lang w:val="en-US"/>
          </w:rPr>
          <w:delText xml:space="preserve">three </w:delText>
        </w:r>
      </w:del>
      <w:r>
        <w:rPr>
          <w:rFonts w:cs="Calibri"/>
          <w:lang w:val="en-US"/>
        </w:rPr>
        <w:t xml:space="preserve">non-ductal pancreatic tumors ACC, SPN and </w:t>
      </w:r>
      <w:proofErr w:type="spellStart"/>
      <w:r>
        <w:rPr>
          <w:rFonts w:cs="Calibri"/>
          <w:lang w:val="en-US"/>
        </w:rPr>
        <w:t>PanNET</w:t>
      </w:r>
      <w:proofErr w:type="spellEnd"/>
      <w:r>
        <w:rPr>
          <w:rFonts w:cs="Calibri"/>
          <w:lang w:val="en-GB"/>
        </w:rPr>
        <w:t xml:space="preserve">, </w:t>
      </w:r>
      <w:del w:id="106" w:author="Microsoft Office User" w:date="2022-08-19T12:00:00Z">
        <w:r w:rsidDel="00AB0037">
          <w:rPr>
            <w:rFonts w:cs="Calibri"/>
            <w:lang w:val="en-GB"/>
          </w:rPr>
          <w:delText xml:space="preserve">here </w:delText>
        </w:r>
      </w:del>
      <w:r>
        <w:rPr>
          <w:rFonts w:cs="Calibri"/>
          <w:lang w:val="en-GB"/>
        </w:rPr>
        <w:t>w</w:t>
      </w:r>
      <w:r>
        <w:rPr>
          <w:rFonts w:cs="Calibri"/>
          <w:lang w:val="en-US"/>
        </w:rPr>
        <w:t xml:space="preserve">e </w:t>
      </w:r>
      <w:del w:id="107" w:author="Microsoft Office User" w:date="2022-08-19T12:00:00Z">
        <w:r w:rsidDel="00AB0037">
          <w:rPr>
            <w:rFonts w:cs="Calibri"/>
            <w:lang w:val="en-US"/>
          </w:rPr>
          <w:delText xml:space="preserve">build </w:delText>
        </w:r>
      </w:del>
      <w:ins w:id="108" w:author="Microsoft Office User" w:date="2022-08-19T12:00:00Z">
        <w:r w:rsidR="00AB0037">
          <w:rPr>
            <w:rFonts w:cs="Calibri"/>
            <w:lang w:val="en-US"/>
          </w:rPr>
          <w:t>built</w:t>
        </w:r>
        <w:r w:rsidR="00AB0037">
          <w:rPr>
            <w:rFonts w:cs="Calibri"/>
            <w:lang w:val="en-US"/>
          </w:rPr>
          <w:t xml:space="preserve"> </w:t>
        </w:r>
      </w:ins>
      <w:r>
        <w:rPr>
          <w:rFonts w:cs="Calibri"/>
          <w:lang w:val="en-US"/>
        </w:rPr>
        <w:t>a methylation</w:t>
      </w:r>
      <w:ins w:id="109" w:author="Microsoft Office User" w:date="2022-08-19T12:00:00Z">
        <w:r w:rsidR="00AB0037">
          <w:rPr>
            <w:rFonts w:cs="Calibri"/>
            <w:lang w:val="en-US"/>
          </w:rPr>
          <w:t>-</w:t>
        </w:r>
      </w:ins>
      <w:del w:id="110" w:author="Microsoft Office User" w:date="2022-08-19T12:00:00Z">
        <w:r w:rsidDel="00AB0037">
          <w:rPr>
            <w:rFonts w:cs="Calibri"/>
            <w:lang w:val="en-US"/>
          </w:rPr>
          <w:delText xml:space="preserve"> profiling </w:delText>
        </w:r>
      </w:del>
      <w:r>
        <w:rPr>
          <w:rFonts w:cs="Calibri"/>
          <w:lang w:val="en-US"/>
        </w:rPr>
        <w:t xml:space="preserve">based prediction model. </w:t>
      </w:r>
      <w:ins w:id="111" w:author="Microsoft Office User" w:date="2022-08-19T12:00:00Z">
        <w:r w:rsidR="00AB0037">
          <w:rPr>
            <w:rFonts w:cs="Calibri"/>
            <w:lang w:val="en-US"/>
          </w:rPr>
          <w:t>We evaluated random fo</w:t>
        </w:r>
      </w:ins>
      <w:ins w:id="112" w:author="Microsoft Office User" w:date="2022-08-19T12:02:00Z">
        <w:r w:rsidR="00AB0037">
          <w:rPr>
            <w:rFonts w:cs="Calibri"/>
            <w:lang w:val="en-US"/>
          </w:rPr>
          <w:t>rest classifiers</w:t>
        </w:r>
      </w:ins>
      <w:ins w:id="113" w:author="Microsoft Office User" w:date="2022-08-19T12:00:00Z">
        <w:r w:rsidR="00AB0037">
          <w:rPr>
            <w:rFonts w:cs="Calibri"/>
            <w:lang w:val="en-US"/>
          </w:rPr>
          <w:t>, neur</w:t>
        </w:r>
      </w:ins>
      <w:ins w:id="114" w:author="Microsoft Office User" w:date="2022-08-19T12:01:00Z">
        <w:r w:rsidR="00AB0037">
          <w:rPr>
            <w:rFonts w:cs="Calibri"/>
            <w:lang w:val="en-US"/>
          </w:rPr>
          <w:t>al networks and gradient boosting machines and present an approach to distinguish between non-ductal pancreatic cancer</w:t>
        </w:r>
      </w:ins>
      <w:ins w:id="115" w:author="Microsoft Office User" w:date="2022-08-19T12:02:00Z">
        <w:r w:rsidR="00AB0037">
          <w:rPr>
            <w:rFonts w:cs="Calibri"/>
            <w:lang w:val="en-US"/>
          </w:rPr>
          <w:t>s</w:t>
        </w:r>
      </w:ins>
      <w:ins w:id="116" w:author="Microsoft Office User" w:date="2022-08-19T12:01:00Z">
        <w:r w:rsidR="00AB0037">
          <w:rPr>
            <w:rFonts w:cs="Calibri"/>
            <w:lang w:val="en-US"/>
          </w:rPr>
          <w:t xml:space="preserve"> </w:t>
        </w:r>
      </w:ins>
      <w:ins w:id="117" w:author="Microsoft Office User" w:date="2022-08-19T12:02:00Z">
        <w:r w:rsidR="00AB0037">
          <w:rPr>
            <w:rFonts w:cs="Calibri"/>
            <w:lang w:val="en-US"/>
          </w:rPr>
          <w:t xml:space="preserve">with almost perfect accuracy. </w:t>
        </w:r>
      </w:ins>
      <w:del w:id="118" w:author="Microsoft Office User" w:date="2022-08-19T12:02:00Z">
        <w:r w:rsidDel="00AB0037">
          <w:rPr>
            <w:rFonts w:cs="Calibri"/>
            <w:lang w:val="en-US"/>
          </w:rPr>
          <w:delText>To this end we used three different machine and deep learning algorithms and selected the best performing classifier based on the accuracy in predicting ACC, SPN and PanNET primaries.</w:delText>
        </w:r>
      </w:del>
    </w:p>
    <w:p w14:paraId="7894902A" w14:textId="77777777" w:rsidR="007F2865" w:rsidRPr="00D3540B" w:rsidRDefault="007F2865">
      <w:pPr>
        <w:spacing w:line="276" w:lineRule="auto"/>
        <w:rPr>
          <w:lang w:val="en-US"/>
        </w:rPr>
      </w:pPr>
    </w:p>
    <w:p w14:paraId="766BA2F3" w14:textId="77777777" w:rsidR="007F2865" w:rsidRPr="00D3540B" w:rsidRDefault="007F2865">
      <w:pPr>
        <w:spacing w:line="276" w:lineRule="auto"/>
        <w:rPr>
          <w:lang w:val="en-US"/>
        </w:rPr>
      </w:pPr>
    </w:p>
    <w:p w14:paraId="1A5742AF" w14:textId="77777777" w:rsidR="007F2865" w:rsidRDefault="007F2865">
      <w:pPr>
        <w:rPr>
          <w:rFonts w:cs="Calibri"/>
          <w:lang w:val="en-US"/>
        </w:rPr>
      </w:pPr>
    </w:p>
    <w:p w14:paraId="20A5F789" w14:textId="77777777" w:rsidR="007F2865" w:rsidRDefault="007F2865">
      <w:pPr>
        <w:rPr>
          <w:rFonts w:cs="Calibri"/>
          <w:lang w:val="en-US"/>
        </w:rPr>
      </w:pPr>
    </w:p>
    <w:p w14:paraId="1A1612F2" w14:textId="77777777" w:rsidR="007F2865" w:rsidRDefault="007F2865">
      <w:pPr>
        <w:rPr>
          <w:rFonts w:cs="Calibri"/>
          <w:lang w:val="en-US"/>
        </w:rPr>
      </w:pPr>
    </w:p>
    <w:p w14:paraId="5BE18F06" w14:textId="77777777" w:rsidR="007F2865" w:rsidRDefault="005A2B2E">
      <w:pPr>
        <w:pStyle w:val="EndNoteBibliography"/>
        <w:spacing w:after="0"/>
        <w:ind w:left="720" w:hanging="720"/>
      </w:pPr>
      <w:r>
        <w:t>1.</w:t>
      </w:r>
      <w:r>
        <w:tab/>
        <w:t xml:space="preserve">Dhillon, J., </w:t>
      </w:r>
      <w:r>
        <w:rPr>
          <w:i/>
        </w:rPr>
        <w:t>Non-Ductal Tumors of the Pancreas.</w:t>
      </w:r>
      <w:r>
        <w:t xml:space="preserve"> </w:t>
      </w:r>
      <w:proofErr w:type="spellStart"/>
      <w:r>
        <w:t>Monogr</w:t>
      </w:r>
      <w:proofErr w:type="spellEnd"/>
      <w:r>
        <w:t xml:space="preserve"> Clin Cytol, 2020. </w:t>
      </w:r>
      <w:r>
        <w:rPr>
          <w:b/>
        </w:rPr>
        <w:t>26</w:t>
      </w:r>
      <w:r>
        <w:t>: p. 92-108.</w:t>
      </w:r>
    </w:p>
    <w:p w14:paraId="7738D376" w14:textId="77777777" w:rsidR="007F2865" w:rsidRDefault="005A2B2E">
      <w:pPr>
        <w:pStyle w:val="EndNoteBibliography"/>
        <w:spacing w:after="0"/>
        <w:ind w:left="720" w:hanging="720"/>
      </w:pPr>
      <w:r>
        <w:t>2.</w:t>
      </w:r>
      <w:r>
        <w:tab/>
        <w:t xml:space="preserve">Hackeng, W.M., et al., </w:t>
      </w:r>
      <w:r>
        <w:rPr>
          <w:i/>
        </w:rPr>
        <w:t>Surgical and molecular pathology of pancreatic neoplasms.</w:t>
      </w:r>
      <w:r>
        <w:t xml:space="preserve"> </w:t>
      </w:r>
      <w:proofErr w:type="spellStart"/>
      <w:r>
        <w:t>Diagn</w:t>
      </w:r>
      <w:proofErr w:type="spellEnd"/>
      <w:r>
        <w:t xml:space="preserve"> </w:t>
      </w:r>
      <w:proofErr w:type="spellStart"/>
      <w:r>
        <w:t>Pathol</w:t>
      </w:r>
      <w:proofErr w:type="spellEnd"/>
      <w:r>
        <w:t xml:space="preserve">, 2016. </w:t>
      </w:r>
      <w:r>
        <w:rPr>
          <w:b/>
        </w:rPr>
        <w:t>11</w:t>
      </w:r>
      <w:r>
        <w:t>(1): p. 47.</w:t>
      </w:r>
    </w:p>
    <w:p w14:paraId="5A15407D" w14:textId="77777777" w:rsidR="007F2865" w:rsidRDefault="005A2B2E">
      <w:pPr>
        <w:pStyle w:val="EndNoteBibliography"/>
        <w:spacing w:after="0"/>
        <w:ind w:left="720" w:hanging="720"/>
      </w:pPr>
      <w:r>
        <w:t>3.</w:t>
      </w:r>
      <w:r>
        <w:tab/>
      </w:r>
      <w:proofErr w:type="spellStart"/>
      <w:r>
        <w:t>Papavramidis</w:t>
      </w:r>
      <w:proofErr w:type="spellEnd"/>
      <w:r>
        <w:t xml:space="preserve">, T. and S. </w:t>
      </w:r>
      <w:proofErr w:type="spellStart"/>
      <w:r>
        <w:t>Papavramidis</w:t>
      </w:r>
      <w:proofErr w:type="spellEnd"/>
      <w:r>
        <w:t xml:space="preserve">, </w:t>
      </w:r>
      <w:r>
        <w:rPr>
          <w:i/>
        </w:rPr>
        <w:t>Solid pseudopapillary tumors of the pancreas: review of 718 patients reported in English literature.</w:t>
      </w:r>
      <w:r>
        <w:t xml:space="preserve"> J Am Coll Surg, 2005. </w:t>
      </w:r>
      <w:r>
        <w:rPr>
          <w:b/>
        </w:rPr>
        <w:t>200</w:t>
      </w:r>
      <w:r>
        <w:t>(6): p. 965-72.</w:t>
      </w:r>
    </w:p>
    <w:p w14:paraId="7C57E787" w14:textId="77777777" w:rsidR="007F2865" w:rsidRDefault="005A2B2E">
      <w:pPr>
        <w:pStyle w:val="EndNoteBibliography"/>
        <w:spacing w:after="0"/>
        <w:ind w:left="720" w:hanging="720"/>
      </w:pPr>
      <w:r>
        <w:t>4.</w:t>
      </w:r>
      <w:r>
        <w:tab/>
        <w:t xml:space="preserve">Schmidt, C.M., et al., </w:t>
      </w:r>
      <w:r>
        <w:rPr>
          <w:i/>
        </w:rPr>
        <w:t>Acinar cell carcinoma of the pancreas in the United States: prognostic factors and comparison to ductal adenocarcinoma.</w:t>
      </w:r>
      <w:r>
        <w:t xml:space="preserve"> J </w:t>
      </w:r>
      <w:proofErr w:type="spellStart"/>
      <w:r>
        <w:t>Gastrointest</w:t>
      </w:r>
      <w:proofErr w:type="spellEnd"/>
      <w:r>
        <w:t xml:space="preserve"> Surg, 2008. </w:t>
      </w:r>
      <w:r>
        <w:rPr>
          <w:b/>
        </w:rPr>
        <w:t>12</w:t>
      </w:r>
      <w:r>
        <w:t>(12): p. 2078-86.</w:t>
      </w:r>
    </w:p>
    <w:p w14:paraId="535A2A5E" w14:textId="77777777" w:rsidR="007F2865" w:rsidRDefault="005A2B2E">
      <w:pPr>
        <w:pStyle w:val="EndNoteBibliography"/>
        <w:spacing w:after="0"/>
        <w:ind w:left="720" w:hanging="720"/>
      </w:pPr>
      <w:r>
        <w:t>5.</w:t>
      </w:r>
      <w:r>
        <w:tab/>
      </w:r>
      <w:proofErr w:type="spellStart"/>
      <w:r>
        <w:t>Sonbol</w:t>
      </w:r>
      <w:proofErr w:type="spellEnd"/>
      <w:r>
        <w:t xml:space="preserve">, M.B., et al., </w:t>
      </w:r>
      <w:r>
        <w:rPr>
          <w:i/>
        </w:rPr>
        <w:t>Survival and Incidence Patterns of Pancreatic Neuroendocrine Tumors Over the Last 2 Decades: A SEER Database Analysis.</w:t>
      </w:r>
      <w:r>
        <w:t xml:space="preserve"> Oncologist, 2022. </w:t>
      </w:r>
      <w:r>
        <w:rPr>
          <w:b/>
        </w:rPr>
        <w:t>27</w:t>
      </w:r>
      <w:r>
        <w:t>(7): p. 573-578.</w:t>
      </w:r>
    </w:p>
    <w:p w14:paraId="45182998" w14:textId="77777777" w:rsidR="007F2865" w:rsidRDefault="005A2B2E">
      <w:pPr>
        <w:pStyle w:val="EndNoteBibliography"/>
        <w:spacing w:after="0"/>
        <w:ind w:left="720" w:hanging="720"/>
      </w:pPr>
      <w:r>
        <w:t>6.</w:t>
      </w:r>
      <w:r>
        <w:tab/>
      </w:r>
      <w:proofErr w:type="spellStart"/>
      <w:r>
        <w:t>Wisnoski</w:t>
      </w:r>
      <w:proofErr w:type="spellEnd"/>
      <w:r>
        <w:t xml:space="preserve">, N.C., et al., </w:t>
      </w:r>
      <w:r>
        <w:rPr>
          <w:i/>
        </w:rPr>
        <w:t>672 patients with acinar cell carcinoma of the pancreas: a population-based comparison to pancreatic adenocarcinoma.</w:t>
      </w:r>
      <w:r>
        <w:t xml:space="preserve"> Surgery, 2008. </w:t>
      </w:r>
      <w:r>
        <w:rPr>
          <w:b/>
        </w:rPr>
        <w:t>144</w:t>
      </w:r>
      <w:r>
        <w:t>(2): p. 141-8.</w:t>
      </w:r>
    </w:p>
    <w:p w14:paraId="4B009711" w14:textId="77777777" w:rsidR="007F2865" w:rsidRDefault="005A2B2E">
      <w:pPr>
        <w:pStyle w:val="EndNoteBibliography"/>
        <w:spacing w:after="0"/>
        <w:ind w:left="720" w:hanging="720"/>
      </w:pPr>
      <w:r>
        <w:t>7.</w:t>
      </w:r>
      <w:r>
        <w:tab/>
        <w:t xml:space="preserve">Pan, Y., et al., </w:t>
      </w:r>
      <w:r>
        <w:rPr>
          <w:i/>
        </w:rPr>
        <w:t>DNA methylation profiles in cancer diagnosis and therapeutics.</w:t>
      </w:r>
      <w:r>
        <w:t xml:space="preserve"> Clin Exp Med, 2018. </w:t>
      </w:r>
      <w:r>
        <w:rPr>
          <w:b/>
        </w:rPr>
        <w:t>18</w:t>
      </w:r>
      <w:r>
        <w:t>(1): p. 1-14.</w:t>
      </w:r>
    </w:p>
    <w:p w14:paraId="70B041C3" w14:textId="77777777" w:rsidR="007F2865" w:rsidRDefault="005A2B2E">
      <w:pPr>
        <w:pStyle w:val="EndNoteBibliography"/>
        <w:spacing w:after="0"/>
        <w:ind w:left="720" w:hanging="720"/>
      </w:pPr>
      <w:r>
        <w:t>8.</w:t>
      </w:r>
      <w:r>
        <w:tab/>
        <w:t xml:space="preserve">Shen, H. and P.W. Laird, </w:t>
      </w:r>
      <w:r>
        <w:rPr>
          <w:i/>
        </w:rPr>
        <w:t>Interplay between the cancer genome and epigenome.</w:t>
      </w:r>
      <w:r>
        <w:t xml:space="preserve"> Cell, 2013. </w:t>
      </w:r>
      <w:r>
        <w:rPr>
          <w:b/>
        </w:rPr>
        <w:t>153</w:t>
      </w:r>
      <w:r>
        <w:t>(1): p. 38-55.</w:t>
      </w:r>
    </w:p>
    <w:p w14:paraId="34D7C6D5" w14:textId="77777777" w:rsidR="007F2865" w:rsidRDefault="005A2B2E">
      <w:pPr>
        <w:pStyle w:val="EndNoteBibliography"/>
        <w:spacing w:after="0"/>
        <w:ind w:left="720" w:hanging="720"/>
      </w:pPr>
      <w:r>
        <w:t>9.</w:t>
      </w:r>
      <w:r>
        <w:tab/>
        <w:t xml:space="preserve">Ehrlich, M., </w:t>
      </w:r>
      <w:r>
        <w:rPr>
          <w:i/>
        </w:rPr>
        <w:t>DNA methylation in cancer: too much, but also too little.</w:t>
      </w:r>
      <w:r>
        <w:t xml:space="preserve"> Oncogene, 2002. </w:t>
      </w:r>
      <w:r>
        <w:rPr>
          <w:b/>
        </w:rPr>
        <w:t>21</w:t>
      </w:r>
      <w:r>
        <w:t>(35): p. 5400-13.</w:t>
      </w:r>
    </w:p>
    <w:p w14:paraId="54F3AFEC" w14:textId="77777777" w:rsidR="007F2865" w:rsidRDefault="005A2B2E">
      <w:pPr>
        <w:pStyle w:val="EndNoteBibliography"/>
        <w:spacing w:after="0"/>
        <w:ind w:left="720" w:hanging="720"/>
      </w:pPr>
      <w:r>
        <w:t>10.</w:t>
      </w:r>
      <w:r>
        <w:tab/>
        <w:t xml:space="preserve">Capper, D., et al., </w:t>
      </w:r>
      <w:r>
        <w:rPr>
          <w:i/>
        </w:rPr>
        <w:t xml:space="preserve">DNA methylation-based classification of central nervous system </w:t>
      </w:r>
      <w:proofErr w:type="spellStart"/>
      <w:r>
        <w:rPr>
          <w:i/>
        </w:rPr>
        <w:t>tumours</w:t>
      </w:r>
      <w:proofErr w:type="spellEnd"/>
      <w:r>
        <w:rPr>
          <w:i/>
        </w:rPr>
        <w:t>.</w:t>
      </w:r>
      <w:r>
        <w:t xml:space="preserve"> Nature, 2018. </w:t>
      </w:r>
      <w:r>
        <w:rPr>
          <w:b/>
        </w:rPr>
        <w:t>555</w:t>
      </w:r>
      <w:r>
        <w:t>(7697): p. 469-474.</w:t>
      </w:r>
    </w:p>
    <w:p w14:paraId="23B0C2B5" w14:textId="77777777" w:rsidR="007F2865" w:rsidRDefault="005A2B2E">
      <w:pPr>
        <w:pStyle w:val="EndNoteBibliography"/>
        <w:spacing w:after="0"/>
        <w:ind w:left="720" w:hanging="720"/>
      </w:pPr>
      <w:r>
        <w:t>11.</w:t>
      </w:r>
      <w:r>
        <w:tab/>
      </w:r>
      <w:proofErr w:type="spellStart"/>
      <w:r>
        <w:t>Jurmeister</w:t>
      </w:r>
      <w:proofErr w:type="spellEnd"/>
      <w:r>
        <w:t xml:space="preserve">, P., et al., </w:t>
      </w:r>
      <w:r>
        <w:rPr>
          <w:i/>
        </w:rPr>
        <w:t>Machine learning analysis of DNA methylation profiles distinguishes primary lung squamous cell carcinomas from head and neck metastases.</w:t>
      </w:r>
      <w:r>
        <w:t xml:space="preserve"> Sci </w:t>
      </w:r>
      <w:proofErr w:type="spellStart"/>
      <w:r>
        <w:t>Transl</w:t>
      </w:r>
      <w:proofErr w:type="spellEnd"/>
      <w:r>
        <w:t xml:space="preserve"> Med, 2019. </w:t>
      </w:r>
      <w:r>
        <w:rPr>
          <w:b/>
        </w:rPr>
        <w:t>11</w:t>
      </w:r>
      <w:r>
        <w:t>(509).</w:t>
      </w:r>
    </w:p>
    <w:p w14:paraId="4F2A68A7" w14:textId="77777777" w:rsidR="007F2865" w:rsidRDefault="005A2B2E">
      <w:pPr>
        <w:pStyle w:val="EndNoteBibliography"/>
        <w:spacing w:after="0"/>
        <w:ind w:left="720" w:hanging="720"/>
      </w:pPr>
      <w:r>
        <w:t>12.</w:t>
      </w:r>
      <w:r>
        <w:tab/>
      </w:r>
      <w:proofErr w:type="spellStart"/>
      <w:r>
        <w:t>Koelsche</w:t>
      </w:r>
      <w:proofErr w:type="spellEnd"/>
      <w:r>
        <w:t xml:space="preserve">, C., et al., </w:t>
      </w:r>
      <w:r>
        <w:rPr>
          <w:i/>
        </w:rPr>
        <w:t>Sarcoma classification by DNA methylation profiling.</w:t>
      </w:r>
      <w:r>
        <w:t xml:space="preserve"> Nat </w:t>
      </w:r>
      <w:proofErr w:type="spellStart"/>
      <w:r>
        <w:t>Commun</w:t>
      </w:r>
      <w:proofErr w:type="spellEnd"/>
      <w:r>
        <w:t xml:space="preserve">, 2021. </w:t>
      </w:r>
      <w:r>
        <w:rPr>
          <w:b/>
        </w:rPr>
        <w:t>12</w:t>
      </w:r>
      <w:r>
        <w:t>(1): p. 498.</w:t>
      </w:r>
    </w:p>
    <w:p w14:paraId="28FDB2C6" w14:textId="77777777" w:rsidR="007F2865" w:rsidRDefault="005A2B2E">
      <w:pPr>
        <w:pStyle w:val="EndNoteBibliography"/>
        <w:spacing w:after="0"/>
        <w:ind w:left="720" w:hanging="720"/>
      </w:pPr>
      <w:r>
        <w:t>13.</w:t>
      </w:r>
      <w:r>
        <w:tab/>
      </w:r>
      <w:proofErr w:type="spellStart"/>
      <w:r>
        <w:t>Leitheiser</w:t>
      </w:r>
      <w:proofErr w:type="spellEnd"/>
      <w:r>
        <w:t xml:space="preserve">, M., et al., </w:t>
      </w:r>
      <w:r>
        <w:rPr>
          <w:i/>
        </w:rPr>
        <w:t>Machine learning models predict the primary sites of head and neck squamous cell carcinoma metastases based on DNA methylation.</w:t>
      </w:r>
      <w:r>
        <w:t xml:space="preserve"> J </w:t>
      </w:r>
      <w:proofErr w:type="spellStart"/>
      <w:r>
        <w:t>Pathol</w:t>
      </w:r>
      <w:proofErr w:type="spellEnd"/>
      <w:r>
        <w:t xml:space="preserve">, 2022. </w:t>
      </w:r>
      <w:r>
        <w:rPr>
          <w:b/>
        </w:rPr>
        <w:t>256</w:t>
      </w:r>
      <w:r>
        <w:t>(4): p. 378-387.</w:t>
      </w:r>
    </w:p>
    <w:p w14:paraId="27C0232F" w14:textId="77777777" w:rsidR="007F2865" w:rsidRDefault="005A2B2E">
      <w:pPr>
        <w:pStyle w:val="EndNoteBibliography"/>
        <w:spacing w:after="0"/>
        <w:ind w:left="720" w:hanging="720"/>
      </w:pPr>
      <w:r>
        <w:t>14.</w:t>
      </w:r>
      <w:r>
        <w:tab/>
        <w:t xml:space="preserve">Maas, S.L.N., et al., </w:t>
      </w:r>
      <w:r>
        <w:rPr>
          <w:i/>
        </w:rPr>
        <w:t>Integrated Molecular-Morphologic Meningioma Classification: A Multicenter Retrospective Analysis, Retrospectively and Prospectively Validated.</w:t>
      </w:r>
      <w:r>
        <w:t xml:space="preserve"> J Clin Oncol, 2021. </w:t>
      </w:r>
      <w:r>
        <w:rPr>
          <w:b/>
        </w:rPr>
        <w:t>39</w:t>
      </w:r>
      <w:r>
        <w:t>(34): p. 3839-3852.</w:t>
      </w:r>
    </w:p>
    <w:p w14:paraId="11127FF8" w14:textId="77777777" w:rsidR="007F2865" w:rsidRDefault="005A2B2E">
      <w:pPr>
        <w:pStyle w:val="EndNoteBibliography"/>
        <w:spacing w:after="0"/>
        <w:ind w:left="720" w:hanging="720"/>
      </w:pPr>
      <w:r>
        <w:lastRenderedPageBreak/>
        <w:t>15.</w:t>
      </w:r>
      <w:r>
        <w:tab/>
        <w:t xml:space="preserve">Moran, S., et al., </w:t>
      </w:r>
      <w:r>
        <w:rPr>
          <w:i/>
        </w:rPr>
        <w:t xml:space="preserve">Epigenetic profiling to classify cancer of unknown primary: a </w:t>
      </w:r>
      <w:proofErr w:type="spellStart"/>
      <w:r>
        <w:rPr>
          <w:i/>
        </w:rPr>
        <w:t>multicentre</w:t>
      </w:r>
      <w:proofErr w:type="spellEnd"/>
      <w:r>
        <w:rPr>
          <w:i/>
        </w:rPr>
        <w:t>, retrospective analysis.</w:t>
      </w:r>
      <w:r>
        <w:t xml:space="preserve"> Lancet Oncol, 2016. </w:t>
      </w:r>
      <w:r>
        <w:rPr>
          <w:b/>
        </w:rPr>
        <w:t>17</w:t>
      </w:r>
      <w:r>
        <w:t>(10): p. 1386-1395.</w:t>
      </w:r>
    </w:p>
    <w:p w14:paraId="0DC401EC" w14:textId="77777777" w:rsidR="007F2865" w:rsidRDefault="005A2B2E">
      <w:pPr>
        <w:pStyle w:val="EndNoteBibliography"/>
        <w:spacing w:after="0"/>
        <w:ind w:left="720" w:hanging="720"/>
      </w:pPr>
      <w:r>
        <w:t>16.</w:t>
      </w:r>
      <w:r>
        <w:tab/>
        <w:t xml:space="preserve">Hackeng, W.M., et al., </w:t>
      </w:r>
      <w:r>
        <w:rPr>
          <w:i/>
        </w:rPr>
        <w:t>Genome Methylation Accurately Predicts Neuroendocrine Tumor Origin: An Online Tool.</w:t>
      </w:r>
      <w:r>
        <w:t xml:space="preserve"> Clin Cancer Res, 2021. </w:t>
      </w:r>
      <w:r>
        <w:rPr>
          <w:b/>
        </w:rPr>
        <w:t>27</w:t>
      </w:r>
      <w:r>
        <w:t>(5): p. 1341-1350.</w:t>
      </w:r>
    </w:p>
    <w:p w14:paraId="338A7062" w14:textId="77777777" w:rsidR="007F2865" w:rsidRDefault="005A2B2E">
      <w:pPr>
        <w:pStyle w:val="EndNoteBibliography"/>
        <w:ind w:left="720" w:hanging="720"/>
      </w:pPr>
      <w:r>
        <w:t>17.</w:t>
      </w:r>
      <w:r>
        <w:tab/>
      </w:r>
      <w:proofErr w:type="spellStart"/>
      <w:r>
        <w:t>Jakel</w:t>
      </w:r>
      <w:proofErr w:type="spellEnd"/>
      <w:r>
        <w:t xml:space="preserve">, C., et al., </w:t>
      </w:r>
      <w:r>
        <w:rPr>
          <w:i/>
        </w:rPr>
        <w:t>Genome-wide genetic and epigenetic analyses of pancreatic acinar cell carcinomas reveal aberrations in genome stability.</w:t>
      </w:r>
      <w:r>
        <w:t xml:space="preserve"> Nat </w:t>
      </w:r>
      <w:proofErr w:type="spellStart"/>
      <w:r>
        <w:t>Commun</w:t>
      </w:r>
      <w:proofErr w:type="spellEnd"/>
      <w:r>
        <w:t xml:space="preserve">, 2017. </w:t>
      </w:r>
      <w:r>
        <w:rPr>
          <w:b/>
        </w:rPr>
        <w:t>8</w:t>
      </w:r>
      <w:r>
        <w:t>(1): p. 1323.</w:t>
      </w:r>
    </w:p>
    <w:p w14:paraId="61063B89" w14:textId="77777777" w:rsidR="007F2865" w:rsidRDefault="007F2865"/>
    <w:p w14:paraId="4726F21A" w14:textId="77777777" w:rsidR="007F2865" w:rsidRDefault="007F2865">
      <w:pPr>
        <w:rPr>
          <w:rFonts w:cs="Calibri"/>
          <w:lang w:val="en-US"/>
        </w:rPr>
      </w:pPr>
    </w:p>
    <w:sectPr w:rsidR="007F2865">
      <w:pgSz w:w="11906" w:h="16838"/>
      <w:pgMar w:top="1417" w:right="1417" w:bottom="1417" w:left="1417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erschuur, A.V.D. (Anna Vera)" w:date="2022-08-02T12:52:00Z" w:initials="Verschuur">
    <w:p w14:paraId="3C22A889" w14:textId="77777777" w:rsidR="007F2865" w:rsidRDefault="005A2B2E">
      <w:pPr>
        <w:pStyle w:val="CommentText"/>
      </w:pPr>
      <w:r>
        <w:rPr>
          <w:rStyle w:val="CommentReference"/>
        </w:rPr>
        <w:annotationRef/>
      </w:r>
      <w:r>
        <w:t xml:space="preserve">Order </w:t>
      </w:r>
      <w:proofErr w:type="spellStart"/>
      <w:r>
        <w:t>remains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discussed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C22A88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C22A889" w16cid:durableId="26939C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1306F" w14:textId="77777777" w:rsidR="00193B09" w:rsidRDefault="00193B09">
      <w:pPr>
        <w:spacing w:after="0" w:line="240" w:lineRule="auto"/>
      </w:pPr>
      <w:r>
        <w:separator/>
      </w:r>
    </w:p>
  </w:endnote>
  <w:endnote w:type="continuationSeparator" w:id="0">
    <w:p w14:paraId="65D73951" w14:textId="77777777" w:rsidR="00193B09" w:rsidRDefault="0019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Pro-Regular">
    <w:panose1 w:val="020B0604020202020204"/>
    <w:charset w:val="00"/>
    <w:family w:val="swiss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3DED9" w14:textId="77777777" w:rsidR="00193B09" w:rsidRDefault="00193B0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4D320CA" w14:textId="77777777" w:rsidR="00193B09" w:rsidRDefault="00193B09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attachedTemplate r:id="rId1"/>
  <w:trackRevisio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865"/>
    <w:rsid w:val="00193B09"/>
    <w:rsid w:val="005A2B2E"/>
    <w:rsid w:val="00760087"/>
    <w:rsid w:val="007F2865"/>
    <w:rsid w:val="00992DBE"/>
    <w:rsid w:val="009D7B69"/>
    <w:rsid w:val="00AB0037"/>
    <w:rsid w:val="00BC453A"/>
    <w:rsid w:val="00D3540B"/>
    <w:rsid w:val="00D45B62"/>
    <w:rsid w:val="00FF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B6724"/>
  <w15:docId w15:val="{B6099A49-69B9-46ED-BE0A-8DDA68193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nl-NL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Char">
    <w:name w:val="Kop 1 Ch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character" w:styleId="Emphasis">
    <w:name w:val="Emphasis"/>
    <w:basedOn w:val="DefaultParagraphFont"/>
    <w:rPr>
      <w:i/>
      <w:iCs/>
    </w:rPr>
  </w:style>
  <w:style w:type="character" w:styleId="SubtleEmphasis">
    <w:name w:val="Subtle Emphasis"/>
    <w:basedOn w:val="DefaultParagraphFont"/>
    <w:rPr>
      <w:i/>
      <w:iCs/>
      <w:color w:val="404040"/>
    </w:rPr>
  </w:style>
  <w:style w:type="paragraph" w:customStyle="1" w:styleId="Default">
    <w:name w:val="Default"/>
    <w:pPr>
      <w:suppressAutoHyphens/>
      <w:autoSpaceDE w:val="0"/>
      <w:spacing w:after="0" w:line="240" w:lineRule="auto"/>
    </w:pPr>
    <w:rPr>
      <w:rFonts w:eastAsia="Times New Roman" w:cs="Calibri"/>
      <w:color w:val="000000"/>
      <w:sz w:val="24"/>
      <w:szCs w:val="24"/>
    </w:rPr>
  </w:style>
  <w:style w:type="paragraph" w:customStyle="1" w:styleId="EndNoteBibliographyTitle">
    <w:name w:val="EndNote Bibliography Title"/>
    <w:basedOn w:val="Normal"/>
    <w:pPr>
      <w:spacing w:after="0"/>
      <w:jc w:val="center"/>
    </w:pPr>
    <w:rPr>
      <w:rFonts w:cs="Calibri"/>
      <w:lang w:val="en-US"/>
    </w:rPr>
  </w:style>
  <w:style w:type="character" w:customStyle="1" w:styleId="DefaultChar">
    <w:name w:val="Default Char"/>
    <w:basedOn w:val="DefaultParagraphFont"/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EndNoteBibliographyTitleChar">
    <w:name w:val="EndNote Bibliography Title Char"/>
    <w:basedOn w:val="DefaultChar"/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customStyle="1" w:styleId="EndNoteBibliography">
    <w:name w:val="EndNote Bibliography"/>
    <w:basedOn w:val="Normal"/>
    <w:pPr>
      <w:spacing w:line="240" w:lineRule="auto"/>
    </w:pPr>
    <w:rPr>
      <w:rFonts w:cs="Calibri"/>
      <w:lang w:val="en-US"/>
    </w:rPr>
  </w:style>
  <w:style w:type="character" w:customStyle="1" w:styleId="EndNoteBibliographyChar">
    <w:name w:val="EndNote Bibliography Char"/>
    <w:basedOn w:val="DefaultChar"/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elChar">
    <w:name w:val="Titel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DefaultParagraphFont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OnderwerpvanopmerkingChar">
    <w:name w:val="Onderwerp van opmerking Char"/>
    <w:basedOn w:val="TekstopmerkingChar"/>
    <w:rPr>
      <w:b/>
      <w:bCs/>
      <w:sz w:val="20"/>
      <w:szCs w:val="20"/>
    </w:rPr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DefaultParagraphFont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3540B"/>
    <w:pPr>
      <w:autoSpaceDN/>
      <w:spacing w:after="0" w:line="240" w:lineRule="auto"/>
      <w:textAlignment w:val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361056-482D-034F-9181-AF337CE83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990</Words>
  <Characters>5649</Characters>
  <Application>Microsoft Office Word</Application>
  <DocSecurity>0</DocSecurity>
  <Lines>47</Lines>
  <Paragraphs>13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Koppen</vt:lpstr>
      </vt:variant>
      <vt:variant>
        <vt:i4>2</vt:i4>
      </vt:variant>
    </vt:vector>
  </HeadingPairs>
  <TitlesOfParts>
    <vt:vector size="4" baseType="lpstr">
      <vt:lpstr/>
      <vt:lpstr/>
      <vt:lpstr>Abstract</vt:lpstr>
      <vt:lpstr>Introduction</vt:lpstr>
    </vt:vector>
  </TitlesOfParts>
  <Company>UMC Utrecht</Company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Verschuur, A.V.D. (Anna Vera)</dc:creator>
  <dc:description/>
  <cp:lastModifiedBy>Microsoft Office User</cp:lastModifiedBy>
  <cp:revision>4</cp:revision>
  <dcterms:created xsi:type="dcterms:W3CDTF">2022-08-08T14:55:00Z</dcterms:created>
  <dcterms:modified xsi:type="dcterms:W3CDTF">2022-08-19T10:03:00Z</dcterms:modified>
</cp:coreProperties>
</file>